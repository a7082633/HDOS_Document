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E65B4C" w:rsidRDefault="00E65B4C" w:rsidP="00F035C5">
      <w:pPr>
        <w:jc w:val="center"/>
        <w:rPr>
          <w:b/>
          <w:bCs/>
          <w:sz w:val="48"/>
          <w:szCs w:val="48"/>
        </w:rPr>
      </w:pPr>
    </w:p>
    <w:p w:rsidR="0004299A" w:rsidRPr="001A181C" w:rsidRDefault="0004299A" w:rsidP="00B310C7">
      <w:pPr>
        <w:spacing w:beforeLines="25" w:afterLines="25" w:line="300" w:lineRule="auto"/>
        <w:jc w:val="center"/>
        <w:rPr>
          <w:rFonts w:eastAsia="黑体"/>
          <w:b/>
          <w:bCs/>
          <w:sz w:val="52"/>
          <w:szCs w:val="52"/>
        </w:rPr>
      </w:pPr>
      <w:r w:rsidRPr="001A181C">
        <w:rPr>
          <w:rFonts w:eastAsia="黑体" w:cs="黑体" w:hint="eastAsia"/>
          <w:b/>
          <w:bCs/>
          <w:sz w:val="52"/>
          <w:szCs w:val="52"/>
        </w:rPr>
        <w:t>居民</w:t>
      </w:r>
      <w:proofErr w:type="gramStart"/>
      <w:r w:rsidRPr="001A181C">
        <w:rPr>
          <w:rFonts w:eastAsia="黑体" w:cs="黑体" w:hint="eastAsia"/>
          <w:b/>
          <w:bCs/>
          <w:sz w:val="52"/>
          <w:szCs w:val="52"/>
        </w:rPr>
        <w:t>健康卡</w:t>
      </w:r>
      <w:proofErr w:type="gramEnd"/>
      <w:r w:rsidRPr="001A181C">
        <w:rPr>
          <w:rFonts w:eastAsia="黑体" w:cs="黑体" w:hint="eastAsia"/>
          <w:b/>
          <w:bCs/>
          <w:sz w:val="52"/>
          <w:szCs w:val="52"/>
        </w:rPr>
        <w:t>应用接口</w:t>
      </w:r>
    </w:p>
    <w:p w:rsidR="0004299A" w:rsidRPr="001A181C" w:rsidRDefault="0004299A" w:rsidP="00B310C7">
      <w:pPr>
        <w:spacing w:beforeLines="25" w:afterLines="25" w:line="300" w:lineRule="auto"/>
        <w:jc w:val="center"/>
        <w:rPr>
          <w:rFonts w:eastAsia="黑体"/>
          <w:b/>
          <w:bCs/>
          <w:sz w:val="52"/>
          <w:szCs w:val="52"/>
        </w:rPr>
      </w:pPr>
      <w:r w:rsidRPr="001A181C">
        <w:rPr>
          <w:rFonts w:eastAsia="黑体" w:cs="黑体" w:hint="eastAsia"/>
          <w:b/>
          <w:bCs/>
          <w:sz w:val="52"/>
          <w:szCs w:val="52"/>
        </w:rPr>
        <w:t>技术规范</w:t>
      </w:r>
    </w:p>
    <w:p w:rsidR="0004299A" w:rsidRPr="00F4325D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E65B4C" w:rsidRDefault="00E65B4C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Pr="001A181C" w:rsidRDefault="006328A1" w:rsidP="00F035C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华大集成技术有限责任</w:t>
      </w:r>
      <w:r w:rsidR="00E65B4C">
        <w:rPr>
          <w:rFonts w:hint="eastAsia"/>
          <w:b/>
          <w:bCs/>
          <w:sz w:val="36"/>
          <w:szCs w:val="36"/>
        </w:rPr>
        <w:t>公司</w:t>
      </w:r>
    </w:p>
    <w:p w:rsidR="0004299A" w:rsidRPr="001A181C" w:rsidRDefault="0004299A" w:rsidP="00F035C5">
      <w:pPr>
        <w:jc w:val="center"/>
        <w:rPr>
          <w:b/>
          <w:bCs/>
          <w:sz w:val="36"/>
          <w:szCs w:val="36"/>
        </w:rPr>
      </w:pPr>
      <w:r w:rsidRPr="001A181C">
        <w:rPr>
          <w:b/>
          <w:bCs/>
          <w:sz w:val="36"/>
          <w:szCs w:val="36"/>
        </w:rPr>
        <w:t>2013</w:t>
      </w:r>
      <w:r w:rsidRPr="001A181C">
        <w:rPr>
          <w:rFonts w:cs="宋体" w:hint="eastAsia"/>
          <w:b/>
          <w:bCs/>
          <w:sz w:val="36"/>
          <w:szCs w:val="36"/>
        </w:rPr>
        <w:t>年</w:t>
      </w:r>
      <w:r w:rsidRPr="001A181C">
        <w:rPr>
          <w:b/>
          <w:bCs/>
          <w:sz w:val="36"/>
          <w:szCs w:val="36"/>
        </w:rPr>
        <w:t>4</w:t>
      </w:r>
      <w:r w:rsidRPr="001A181C">
        <w:rPr>
          <w:rFonts w:cs="宋体"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17</w:t>
      </w:r>
      <w:r w:rsidRPr="001A181C">
        <w:rPr>
          <w:rFonts w:cs="宋体" w:hint="eastAsia"/>
          <w:b/>
          <w:bCs/>
          <w:sz w:val="36"/>
          <w:szCs w:val="36"/>
        </w:rPr>
        <w:t>日</w:t>
      </w:r>
    </w:p>
    <w:p w:rsidR="0004299A" w:rsidRDefault="0004299A" w:rsidP="00F035C5">
      <w:pPr>
        <w:jc w:val="center"/>
        <w:rPr>
          <w:b/>
          <w:bCs/>
          <w:sz w:val="48"/>
          <w:szCs w:val="48"/>
        </w:rPr>
      </w:pPr>
    </w:p>
    <w:p w:rsidR="0004299A" w:rsidRDefault="0004299A" w:rsidP="00B310C7">
      <w:pPr>
        <w:widowControl/>
        <w:spacing w:afterLines="25"/>
        <w:rPr>
          <w:rFonts w:eastAsia="黑体"/>
          <w:b/>
          <w:bCs/>
          <w:sz w:val="44"/>
          <w:szCs w:val="44"/>
        </w:rPr>
      </w:pPr>
    </w:p>
    <w:p w:rsidR="00E65B4C" w:rsidRPr="0049105A" w:rsidRDefault="00E65B4C" w:rsidP="00E65B4C">
      <w:pPr>
        <w:adjustRightInd w:val="0"/>
        <w:snapToGrid w:val="0"/>
        <w:ind w:left="420"/>
        <w:jc w:val="center"/>
        <w:rPr>
          <w:rFonts w:eastAsia="黑体"/>
          <w:sz w:val="44"/>
        </w:rPr>
      </w:pPr>
      <w:r w:rsidRPr="0049105A">
        <w:rPr>
          <w:rFonts w:eastAsia="黑体"/>
          <w:sz w:val="44"/>
        </w:rPr>
        <w:t>变更履历</w:t>
      </w:r>
    </w:p>
    <w:tbl>
      <w:tblPr>
        <w:tblpPr w:leftFromText="180" w:rightFromText="180" w:vertAnchor="page" w:horzAnchor="margin" w:tblpXSpec="center" w:tblpY="2491"/>
        <w:tblW w:w="9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1"/>
        <w:gridCol w:w="1161"/>
        <w:gridCol w:w="3543"/>
        <w:gridCol w:w="1662"/>
        <w:gridCol w:w="1616"/>
      </w:tblGrid>
      <w:tr w:rsidR="00AB2071" w:rsidTr="00AB2071">
        <w:tc>
          <w:tcPr>
            <w:tcW w:w="1641" w:type="dxa"/>
            <w:shd w:val="clear" w:color="auto" w:fill="D9D9D9"/>
          </w:tcPr>
          <w:p w:rsidR="00E65B4C" w:rsidRPr="00AB2071" w:rsidRDefault="00E65B4C" w:rsidP="00AB2071">
            <w:pPr>
              <w:pStyle w:val="150"/>
              <w:ind w:firstLineChars="0" w:firstLine="0"/>
              <w:jc w:val="center"/>
              <w:rPr>
                <w:b/>
              </w:rPr>
            </w:pPr>
            <w:r w:rsidRPr="00AB2071">
              <w:rPr>
                <w:rFonts w:hint="eastAsia"/>
                <w:b/>
              </w:rPr>
              <w:t>修改编号</w:t>
            </w:r>
          </w:p>
        </w:tc>
        <w:tc>
          <w:tcPr>
            <w:tcW w:w="1161" w:type="dxa"/>
            <w:shd w:val="clear" w:color="auto" w:fill="D9D9D9"/>
          </w:tcPr>
          <w:p w:rsidR="00E65B4C" w:rsidRPr="00AB2071" w:rsidRDefault="00E65B4C" w:rsidP="00AB2071">
            <w:pPr>
              <w:pStyle w:val="150"/>
              <w:ind w:firstLineChars="0" w:firstLine="0"/>
              <w:jc w:val="center"/>
              <w:rPr>
                <w:b/>
              </w:rPr>
            </w:pPr>
            <w:r w:rsidRPr="00AB2071">
              <w:rPr>
                <w:rFonts w:hint="eastAsia"/>
                <w:b/>
              </w:rPr>
              <w:t>版本</w:t>
            </w:r>
          </w:p>
        </w:tc>
        <w:tc>
          <w:tcPr>
            <w:tcW w:w="3543" w:type="dxa"/>
            <w:shd w:val="clear" w:color="auto" w:fill="D9D9D9"/>
          </w:tcPr>
          <w:p w:rsidR="00E65B4C" w:rsidRPr="00AB2071" w:rsidRDefault="00E65B4C" w:rsidP="00AB2071">
            <w:pPr>
              <w:pStyle w:val="150"/>
              <w:ind w:firstLineChars="0" w:firstLine="0"/>
              <w:jc w:val="center"/>
              <w:rPr>
                <w:b/>
              </w:rPr>
            </w:pPr>
            <w:r w:rsidRPr="00AB2071">
              <w:rPr>
                <w:rFonts w:hint="eastAsia"/>
                <w:b/>
              </w:rPr>
              <w:t>修改内容</w:t>
            </w:r>
          </w:p>
        </w:tc>
        <w:tc>
          <w:tcPr>
            <w:tcW w:w="1662" w:type="dxa"/>
            <w:shd w:val="clear" w:color="auto" w:fill="D9D9D9"/>
          </w:tcPr>
          <w:p w:rsidR="00E65B4C" w:rsidRPr="00AB2071" w:rsidRDefault="00E65B4C" w:rsidP="00AB2071">
            <w:pPr>
              <w:pStyle w:val="150"/>
              <w:ind w:firstLineChars="0" w:firstLine="0"/>
              <w:jc w:val="center"/>
              <w:rPr>
                <w:b/>
              </w:rPr>
            </w:pPr>
            <w:r w:rsidRPr="00AB2071">
              <w:rPr>
                <w:rFonts w:hint="eastAsia"/>
                <w:b/>
              </w:rPr>
              <w:t>修改人</w:t>
            </w:r>
          </w:p>
        </w:tc>
        <w:tc>
          <w:tcPr>
            <w:tcW w:w="1616" w:type="dxa"/>
            <w:shd w:val="clear" w:color="auto" w:fill="D9D9D9"/>
          </w:tcPr>
          <w:p w:rsidR="00E65B4C" w:rsidRPr="00AB2071" w:rsidRDefault="00E65B4C" w:rsidP="00AB2071">
            <w:pPr>
              <w:pStyle w:val="150"/>
              <w:ind w:firstLineChars="0" w:firstLine="0"/>
              <w:jc w:val="center"/>
              <w:rPr>
                <w:b/>
              </w:rPr>
            </w:pPr>
            <w:r w:rsidRPr="00AB2071">
              <w:rPr>
                <w:rFonts w:hint="eastAsia"/>
                <w:b/>
              </w:rPr>
              <w:t>修改日期</w:t>
            </w: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16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3543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662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rPr>
                <w:sz w:val="21"/>
              </w:rPr>
            </w:pPr>
          </w:p>
        </w:tc>
        <w:tc>
          <w:tcPr>
            <w:tcW w:w="1616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16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3543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rPr>
                <w:sz w:val="21"/>
              </w:rPr>
            </w:pPr>
          </w:p>
        </w:tc>
        <w:tc>
          <w:tcPr>
            <w:tcW w:w="1662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616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16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3543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rPr>
                <w:sz w:val="21"/>
              </w:rPr>
            </w:pPr>
          </w:p>
        </w:tc>
        <w:tc>
          <w:tcPr>
            <w:tcW w:w="1662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616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161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3543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rPr>
                <w:sz w:val="21"/>
              </w:rPr>
            </w:pPr>
          </w:p>
        </w:tc>
        <w:tc>
          <w:tcPr>
            <w:tcW w:w="1662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  <w:tc>
          <w:tcPr>
            <w:tcW w:w="1616" w:type="dxa"/>
            <w:shd w:val="clear" w:color="auto" w:fill="auto"/>
          </w:tcPr>
          <w:p w:rsidR="00E65B4C" w:rsidRPr="00AB2071" w:rsidRDefault="00E65B4C" w:rsidP="00AB2071">
            <w:pPr>
              <w:pStyle w:val="150"/>
              <w:ind w:left="420" w:firstLineChars="0" w:firstLine="0"/>
              <w:jc w:val="center"/>
              <w:rPr>
                <w:sz w:val="21"/>
              </w:rPr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  <w:tr w:rsidR="00AB2071" w:rsidTr="00AB2071">
        <w:tc>
          <w:tcPr>
            <w:tcW w:w="164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161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3543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</w:pPr>
          </w:p>
        </w:tc>
        <w:tc>
          <w:tcPr>
            <w:tcW w:w="1662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  <w:tc>
          <w:tcPr>
            <w:tcW w:w="1616" w:type="dxa"/>
            <w:shd w:val="clear" w:color="auto" w:fill="auto"/>
          </w:tcPr>
          <w:p w:rsidR="00E65B4C" w:rsidRDefault="00E65B4C" w:rsidP="00AB2071">
            <w:pPr>
              <w:pStyle w:val="150"/>
              <w:ind w:left="420" w:firstLineChars="0" w:firstLine="0"/>
              <w:jc w:val="center"/>
            </w:pPr>
          </w:p>
        </w:tc>
      </w:tr>
    </w:tbl>
    <w:p w:rsidR="00E65B4C" w:rsidRDefault="00E65B4C" w:rsidP="00E65B4C">
      <w:pPr>
        <w:tabs>
          <w:tab w:val="left" w:pos="1721"/>
          <w:tab w:val="left" w:pos="2792"/>
          <w:tab w:val="center" w:pos="4818"/>
        </w:tabs>
        <w:ind w:left="420"/>
        <w:jc w:val="center"/>
        <w:rPr>
          <w:rFonts w:eastAsia="黑体"/>
        </w:rPr>
      </w:pPr>
    </w:p>
    <w:p w:rsidR="00E65B4C" w:rsidRPr="0049105A" w:rsidRDefault="00E65B4C" w:rsidP="00E65B4C">
      <w:pPr>
        <w:tabs>
          <w:tab w:val="left" w:pos="1721"/>
          <w:tab w:val="left" w:pos="2792"/>
          <w:tab w:val="center" w:pos="4818"/>
        </w:tabs>
        <w:ind w:left="420"/>
        <w:jc w:val="center"/>
        <w:rPr>
          <w:rFonts w:eastAsia="黑体"/>
        </w:rPr>
      </w:pPr>
    </w:p>
    <w:p w:rsidR="0004299A" w:rsidRPr="005A3BCC" w:rsidRDefault="0004299A" w:rsidP="00E65B4C">
      <w:pPr>
        <w:pStyle w:val="20"/>
        <w:tabs>
          <w:tab w:val="clear" w:pos="0"/>
        </w:tabs>
        <w:ind w:left="0" w:firstLine="0"/>
        <w:jc w:val="center"/>
        <w:rPr>
          <w:rFonts w:cs="Times New Roman"/>
        </w:rPr>
      </w:pPr>
      <w:bookmarkStart w:id="0" w:name="_Toc356215397"/>
      <w:r w:rsidRPr="009B6B75">
        <w:rPr>
          <w:rFonts w:hint="eastAsia"/>
        </w:rPr>
        <w:t>目录</w:t>
      </w:r>
      <w:bookmarkEnd w:id="0"/>
    </w:p>
    <w:p w:rsidR="00C615CB" w:rsidRDefault="00D4076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9B6B75">
        <w:rPr>
          <w:rStyle w:val="ae"/>
          <w:noProof/>
          <w:kern w:val="0"/>
          <w:sz w:val="22"/>
          <w:szCs w:val="22"/>
        </w:rPr>
        <w:fldChar w:fldCharType="begin"/>
      </w:r>
      <w:r w:rsidR="0004299A" w:rsidRPr="009B6B75">
        <w:rPr>
          <w:rStyle w:val="ae"/>
          <w:noProof/>
          <w:kern w:val="0"/>
          <w:sz w:val="22"/>
          <w:szCs w:val="22"/>
        </w:rPr>
        <w:instrText xml:space="preserve"> TOC \o "1-3" \h \z \u </w:instrText>
      </w:r>
      <w:r w:rsidRPr="009B6B75">
        <w:rPr>
          <w:rStyle w:val="ae"/>
          <w:noProof/>
          <w:kern w:val="0"/>
          <w:sz w:val="22"/>
          <w:szCs w:val="22"/>
        </w:rPr>
        <w:fldChar w:fldCharType="separate"/>
      </w:r>
      <w:hyperlink w:anchor="_Toc356215397" w:history="1">
        <w:r w:rsidR="00C615CB" w:rsidRPr="00832B4F">
          <w:rPr>
            <w:rStyle w:val="ae"/>
            <w:rFonts w:hint="eastAsia"/>
            <w:noProof/>
          </w:rPr>
          <w:t>目录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398" w:history="1">
        <w:r w:rsidR="00C615CB" w:rsidRPr="00832B4F">
          <w:rPr>
            <w:rStyle w:val="ae"/>
            <w:noProof/>
          </w:rPr>
          <w:t>1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适用范围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399" w:history="1">
        <w:r w:rsidR="00C615CB" w:rsidRPr="00832B4F">
          <w:rPr>
            <w:rStyle w:val="ae"/>
            <w:noProof/>
          </w:rPr>
          <w:t>2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规范性引用文件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400" w:history="1">
        <w:r w:rsidR="00C615CB" w:rsidRPr="00832B4F">
          <w:rPr>
            <w:rStyle w:val="ae"/>
            <w:noProof/>
          </w:rPr>
          <w:t>3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定义及略缩语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6215401" w:history="1">
        <w:r w:rsidR="00C615CB" w:rsidRPr="00832B4F">
          <w:rPr>
            <w:rStyle w:val="ae"/>
            <w:noProof/>
          </w:rPr>
          <w:t>3.1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定义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402" w:history="1">
        <w:r w:rsidR="00C615CB" w:rsidRPr="00832B4F">
          <w:rPr>
            <w:rStyle w:val="ae"/>
            <w:noProof/>
          </w:rPr>
          <w:t>4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技术要求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403" w:history="1">
        <w:r w:rsidR="00C615CB" w:rsidRPr="00832B4F">
          <w:rPr>
            <w:rStyle w:val="ae"/>
            <w:noProof/>
          </w:rPr>
          <w:t>5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命名方法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404" w:history="1">
        <w:r w:rsidR="00C615CB" w:rsidRPr="00832B4F">
          <w:rPr>
            <w:rStyle w:val="ae"/>
            <w:noProof/>
          </w:rPr>
          <w:t>6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接口函数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6215405" w:history="1">
        <w:r w:rsidR="00C615CB" w:rsidRPr="00832B4F">
          <w:rPr>
            <w:rStyle w:val="ae"/>
            <w:noProof/>
          </w:rPr>
          <w:t>6.1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设备管理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356215406" w:history="1">
        <w:r w:rsidR="00C615CB" w:rsidRPr="00832B4F">
          <w:rPr>
            <w:rStyle w:val="ae"/>
            <w:noProof/>
          </w:rPr>
          <w:t>6.2</w:t>
        </w:r>
        <w:r w:rsidR="00C615C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15CB" w:rsidRPr="00832B4F">
          <w:rPr>
            <w:rStyle w:val="ae"/>
            <w:rFonts w:hint="eastAsia"/>
            <w:noProof/>
          </w:rPr>
          <w:t>用户卡读写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407" w:history="1">
        <w:r w:rsidR="00C615CB" w:rsidRPr="00832B4F">
          <w:rPr>
            <w:rStyle w:val="ae"/>
            <w:rFonts w:hint="eastAsia"/>
            <w:noProof/>
          </w:rPr>
          <w:t>附录</w:t>
        </w:r>
        <w:r w:rsidR="00C615CB" w:rsidRPr="00832B4F">
          <w:rPr>
            <w:rStyle w:val="ae"/>
            <w:noProof/>
          </w:rPr>
          <w:t>1</w:t>
        </w:r>
        <w:r w:rsidR="00C615CB" w:rsidRPr="00832B4F">
          <w:rPr>
            <w:rStyle w:val="ae"/>
            <w:rFonts w:hint="eastAsia"/>
            <w:noProof/>
          </w:rPr>
          <w:t>：健康卡文件结构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615CB" w:rsidRDefault="00D4076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215408" w:history="1">
        <w:r w:rsidR="00C615CB" w:rsidRPr="00832B4F">
          <w:rPr>
            <w:rStyle w:val="ae"/>
            <w:rFonts w:hint="eastAsia"/>
            <w:noProof/>
          </w:rPr>
          <w:t>附录</w:t>
        </w:r>
        <w:r w:rsidR="00C615CB" w:rsidRPr="00832B4F">
          <w:rPr>
            <w:rStyle w:val="ae"/>
            <w:noProof/>
          </w:rPr>
          <w:t>2</w:t>
        </w:r>
        <w:r w:rsidR="00C615CB" w:rsidRPr="00832B4F">
          <w:rPr>
            <w:rStyle w:val="ae"/>
            <w:rFonts w:hint="eastAsia"/>
            <w:noProof/>
          </w:rPr>
          <w:t>：异常代码表</w:t>
        </w:r>
        <w:r w:rsidR="00C615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15CB">
          <w:rPr>
            <w:noProof/>
            <w:webHidden/>
          </w:rPr>
          <w:instrText xml:space="preserve"> PAGEREF _Toc356215408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15C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4299A" w:rsidRDefault="00D40768" w:rsidP="00F035C5">
      <w:pPr>
        <w:pStyle w:val="21"/>
        <w:widowControl/>
        <w:tabs>
          <w:tab w:val="right" w:leader="dot" w:pos="8302"/>
        </w:tabs>
        <w:spacing w:after="100" w:line="276" w:lineRule="auto"/>
        <w:ind w:leftChars="0" w:left="0"/>
        <w:jc w:val="left"/>
        <w:sectPr w:rsidR="0004299A" w:rsidSect="001217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797" w:bottom="0" w:left="1797" w:header="851" w:footer="992" w:gutter="0"/>
          <w:cols w:space="425"/>
          <w:docGrid w:type="lines" w:linePitch="312"/>
        </w:sectPr>
      </w:pPr>
      <w:r w:rsidRPr="009B6B75">
        <w:rPr>
          <w:rStyle w:val="ae"/>
          <w:noProof/>
          <w:kern w:val="0"/>
          <w:sz w:val="22"/>
          <w:szCs w:val="22"/>
        </w:rPr>
        <w:fldChar w:fldCharType="end"/>
      </w:r>
    </w:p>
    <w:p w:rsidR="0004299A" w:rsidRPr="005A3BCC" w:rsidRDefault="0004299A" w:rsidP="00F035C5">
      <w:pPr>
        <w:pStyle w:val="20"/>
        <w:numPr>
          <w:ilvl w:val="0"/>
          <w:numId w:val="23"/>
        </w:numPr>
        <w:rPr>
          <w:rFonts w:cs="Times New Roman"/>
        </w:rPr>
      </w:pPr>
      <w:bookmarkStart w:id="1" w:name="_Toc307991488"/>
      <w:bookmarkStart w:id="2" w:name="_Toc307996803"/>
      <w:bookmarkStart w:id="3" w:name="_Toc356215398"/>
      <w:r w:rsidRPr="005A3BCC">
        <w:rPr>
          <w:rFonts w:hint="eastAsia"/>
        </w:rPr>
        <w:lastRenderedPageBreak/>
        <w:t>适用范围</w:t>
      </w:r>
      <w:bookmarkEnd w:id="1"/>
      <w:bookmarkEnd w:id="2"/>
      <w:bookmarkEnd w:id="3"/>
    </w:p>
    <w:p w:rsidR="0004299A" w:rsidRDefault="0004299A" w:rsidP="00D92657">
      <w:pPr>
        <w:pStyle w:val="12"/>
        <w:spacing w:line="360" w:lineRule="auto"/>
        <w:ind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本文确定居民健康卡在</w:t>
      </w:r>
      <w:r w:rsidR="004F6FB1">
        <w:rPr>
          <w:rFonts w:cs="宋体" w:hint="eastAsia"/>
          <w:sz w:val="24"/>
          <w:szCs w:val="24"/>
        </w:rPr>
        <w:t>四川</w:t>
      </w:r>
      <w:r>
        <w:rPr>
          <w:rFonts w:cs="宋体" w:hint="eastAsia"/>
          <w:sz w:val="24"/>
          <w:szCs w:val="24"/>
        </w:rPr>
        <w:t>地区</w:t>
      </w:r>
      <w:r w:rsidRPr="00A45360">
        <w:rPr>
          <w:rFonts w:cs="宋体" w:hint="eastAsia"/>
          <w:sz w:val="24"/>
          <w:szCs w:val="24"/>
        </w:rPr>
        <w:t>数据存取的应用编程接口</w:t>
      </w:r>
      <w:r>
        <w:rPr>
          <w:rFonts w:cs="宋体" w:hint="eastAsia"/>
          <w:sz w:val="24"/>
          <w:szCs w:val="24"/>
        </w:rPr>
        <w:t>（</w:t>
      </w:r>
      <w:r>
        <w:rPr>
          <w:sz w:val="24"/>
          <w:szCs w:val="24"/>
        </w:rPr>
        <w:t>B/S</w:t>
      </w:r>
      <w:r>
        <w:rPr>
          <w:rFonts w:cs="宋体" w:hint="eastAsia"/>
          <w:sz w:val="24"/>
          <w:szCs w:val="24"/>
        </w:rPr>
        <w:t>结构）</w:t>
      </w:r>
      <w:r w:rsidRPr="00A45360">
        <w:rPr>
          <w:rFonts w:cs="宋体" w:hint="eastAsia"/>
          <w:sz w:val="24"/>
          <w:szCs w:val="24"/>
        </w:rPr>
        <w:t>。基于符合规范的设备如（读写机具、</w:t>
      </w:r>
      <w:r w:rsidRPr="00A45360">
        <w:rPr>
          <w:sz w:val="24"/>
          <w:szCs w:val="24"/>
        </w:rPr>
        <w:t>SAM</w:t>
      </w:r>
      <w:r w:rsidRPr="00A45360">
        <w:rPr>
          <w:rFonts w:cs="宋体" w:hint="eastAsia"/>
          <w:sz w:val="24"/>
          <w:szCs w:val="24"/>
        </w:rPr>
        <w:t>卡、用户卡）以及《居民健康卡应用规范》的用户卡中的定义的特定数据项，依据居民健康卡在医疗业务，用户管理等流程中的应用，描述定义所需接口函数、参数数据类型、以及接口的调用方式。</w:t>
      </w:r>
    </w:p>
    <w:p w:rsidR="00D951CD" w:rsidRPr="00A45360" w:rsidRDefault="00D951CD" w:rsidP="00D92657"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本标准在</w:t>
      </w:r>
      <w:r w:rsidR="004710F7">
        <w:rPr>
          <w:rFonts w:cs="宋体" w:hint="eastAsia"/>
          <w:sz w:val="24"/>
          <w:szCs w:val="24"/>
        </w:rPr>
        <w:t>实际的应用过程中如出现调整，调整部分的</w:t>
      </w:r>
      <w:r w:rsidR="00493815">
        <w:rPr>
          <w:rFonts w:cs="宋体" w:hint="eastAsia"/>
          <w:sz w:val="24"/>
          <w:szCs w:val="24"/>
        </w:rPr>
        <w:t>标识</w:t>
      </w:r>
      <w:r w:rsidR="004710F7">
        <w:rPr>
          <w:rFonts w:cs="宋体" w:hint="eastAsia"/>
          <w:sz w:val="24"/>
          <w:szCs w:val="24"/>
        </w:rPr>
        <w:t>会明确写在变更履历部分。</w:t>
      </w:r>
    </w:p>
    <w:p w:rsidR="0004299A" w:rsidRPr="002602F7" w:rsidRDefault="0004299A" w:rsidP="00F035C5">
      <w:pPr>
        <w:pStyle w:val="20"/>
        <w:numPr>
          <w:ilvl w:val="0"/>
          <w:numId w:val="23"/>
        </w:numPr>
        <w:rPr>
          <w:rFonts w:cs="Times New Roman"/>
        </w:rPr>
      </w:pPr>
      <w:bookmarkStart w:id="4" w:name="_Toc356215399"/>
      <w:r w:rsidRPr="002602F7">
        <w:rPr>
          <w:rFonts w:hint="eastAsia"/>
        </w:rPr>
        <w:t>规范性引用文件</w:t>
      </w:r>
      <w:bookmarkEnd w:id="4"/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下列文件中的条款通过本规范的引用而成为本规范的条款</w:t>
      </w:r>
      <w:r w:rsidR="009063F8">
        <w:rPr>
          <w:rFonts w:cs="宋体" w:hint="eastAsia"/>
          <w:sz w:val="24"/>
          <w:szCs w:val="24"/>
        </w:rPr>
        <w:t>，对于本文是必不可少的。凡所注册日期的版本适用于本文件。凡是不注日期的引用文件，其最新版本（包括所有的修改单）适用于本文件。</w:t>
      </w:r>
    </w:p>
    <w:p w:rsidR="0004299A" w:rsidRPr="00A45360" w:rsidRDefault="009063F8" w:rsidP="00D92657"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卫生部</w:t>
      </w:r>
      <w:r w:rsidR="0004299A" w:rsidRPr="00A45360">
        <w:rPr>
          <w:rFonts w:cs="宋体" w:hint="eastAsia"/>
          <w:sz w:val="24"/>
          <w:szCs w:val="24"/>
        </w:rPr>
        <w:t>《居民健康卡技术规范》</w:t>
      </w:r>
    </w:p>
    <w:p w:rsidR="0004299A" w:rsidRPr="00A45360" w:rsidRDefault="009063F8" w:rsidP="00D92657"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卫生部</w:t>
      </w:r>
      <w:r w:rsidR="0004299A" w:rsidRPr="00A45360">
        <w:rPr>
          <w:rFonts w:cs="宋体" w:hint="eastAsia"/>
          <w:sz w:val="24"/>
          <w:szCs w:val="24"/>
        </w:rPr>
        <w:t>《居民健康卡应用规范》</w:t>
      </w:r>
    </w:p>
    <w:p w:rsidR="0004299A" w:rsidRPr="00A45360" w:rsidRDefault="009063F8" w:rsidP="00D92657"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卫生部</w:t>
      </w:r>
      <w:r w:rsidR="0004299A" w:rsidRPr="00A45360">
        <w:rPr>
          <w:rFonts w:cs="宋体" w:hint="eastAsia"/>
          <w:sz w:val="24"/>
          <w:szCs w:val="24"/>
        </w:rPr>
        <w:t>《居民健康卡安全存取模块</w:t>
      </w:r>
      <w:r w:rsidR="0004299A" w:rsidRPr="00A45360">
        <w:rPr>
          <w:sz w:val="24"/>
          <w:szCs w:val="24"/>
        </w:rPr>
        <w:t>(SAM)</w:t>
      </w:r>
      <w:r w:rsidR="0004299A" w:rsidRPr="00A45360">
        <w:rPr>
          <w:rFonts w:cs="宋体" w:hint="eastAsia"/>
          <w:sz w:val="24"/>
          <w:szCs w:val="24"/>
        </w:rPr>
        <w:t>卡规范》</w:t>
      </w:r>
    </w:p>
    <w:p w:rsidR="0004299A" w:rsidRPr="00A45360" w:rsidRDefault="009063F8" w:rsidP="00D92657"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卫生部</w:t>
      </w:r>
      <w:r w:rsidR="0004299A" w:rsidRPr="00A45360">
        <w:rPr>
          <w:rFonts w:cs="宋体" w:hint="eastAsia"/>
          <w:sz w:val="24"/>
          <w:szCs w:val="24"/>
        </w:rPr>
        <w:t>《居民健康卡安全存取模块</w:t>
      </w:r>
      <w:r w:rsidR="0004299A" w:rsidRPr="00A45360">
        <w:rPr>
          <w:sz w:val="24"/>
          <w:szCs w:val="24"/>
        </w:rPr>
        <w:t>(SAM)</w:t>
      </w:r>
      <w:r w:rsidR="0004299A" w:rsidRPr="00A45360">
        <w:rPr>
          <w:rFonts w:cs="宋体" w:hint="eastAsia"/>
          <w:sz w:val="24"/>
          <w:szCs w:val="24"/>
        </w:rPr>
        <w:t>卡命令集》</w:t>
      </w:r>
    </w:p>
    <w:p w:rsidR="0004299A" w:rsidRDefault="009063F8" w:rsidP="00D92657">
      <w:pPr>
        <w:pStyle w:val="12"/>
        <w:spacing w:line="360" w:lineRule="auto"/>
        <w:ind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卫生部</w:t>
      </w:r>
      <w:r w:rsidR="0004299A" w:rsidRPr="00A45360">
        <w:rPr>
          <w:rFonts w:cs="宋体" w:hint="eastAsia"/>
          <w:sz w:val="24"/>
          <w:szCs w:val="24"/>
        </w:rPr>
        <w:t>《居民健康卡用户卡命令集》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2260</w:t>
      </w:r>
      <w:r w:rsidRPr="009063F8">
        <w:rPr>
          <w:rFonts w:hint="eastAsia"/>
          <w:sz w:val="24"/>
          <w:szCs w:val="24"/>
        </w:rPr>
        <w:t>—</w:t>
      </w:r>
      <w:r w:rsidR="00386154">
        <w:rPr>
          <w:rFonts w:hint="eastAsia"/>
          <w:sz w:val="24"/>
          <w:szCs w:val="24"/>
        </w:rPr>
        <w:t xml:space="preserve">2007 </w:t>
      </w:r>
      <w:r w:rsidR="00386154">
        <w:rPr>
          <w:rFonts w:hint="eastAsia"/>
          <w:sz w:val="24"/>
          <w:szCs w:val="24"/>
        </w:rPr>
        <w:tab/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中华人民共和国行政区划代码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2261.1</w:t>
      </w:r>
      <w:r w:rsidRPr="009063F8">
        <w:rPr>
          <w:rFonts w:hint="eastAsia"/>
          <w:sz w:val="24"/>
          <w:szCs w:val="24"/>
        </w:rPr>
        <w:t>—</w:t>
      </w:r>
      <w:r w:rsidR="00386154">
        <w:rPr>
          <w:rFonts w:hint="eastAsia"/>
          <w:sz w:val="24"/>
          <w:szCs w:val="24"/>
        </w:rPr>
        <w:t>2003</w:t>
      </w:r>
      <w:r w:rsidR="00386154">
        <w:rPr>
          <w:rFonts w:hint="eastAsia"/>
          <w:sz w:val="24"/>
          <w:szCs w:val="24"/>
        </w:rPr>
        <w:tab/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人的性别代码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2261.2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2003    </w:t>
      </w:r>
      <w:r w:rsidRPr="009063F8">
        <w:rPr>
          <w:rFonts w:hint="eastAsia"/>
          <w:sz w:val="24"/>
          <w:szCs w:val="24"/>
        </w:rPr>
        <w:t>婚姻状况代码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2312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1980    </w:t>
      </w:r>
      <w:r w:rsidR="00386154">
        <w:rPr>
          <w:rFonts w:hint="eastAsia"/>
          <w:sz w:val="24"/>
          <w:szCs w:val="24"/>
        </w:rPr>
        <w:t xml:space="preserve"> </w:t>
      </w:r>
      <w:r w:rsidRPr="009063F8">
        <w:rPr>
          <w:rFonts w:hint="eastAsia"/>
          <w:sz w:val="24"/>
          <w:szCs w:val="24"/>
        </w:rPr>
        <w:t>信息交换用汉字编码字符集—基本集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 3304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1991      </w:t>
      </w:r>
      <w:r w:rsidR="00386154">
        <w:rPr>
          <w:rFonts w:hint="eastAsia"/>
          <w:sz w:val="24"/>
          <w:szCs w:val="24"/>
        </w:rPr>
        <w:t xml:space="preserve"> </w:t>
      </w:r>
      <w:r w:rsidRPr="009063F8">
        <w:rPr>
          <w:rFonts w:hint="eastAsia"/>
          <w:sz w:val="24"/>
          <w:szCs w:val="24"/>
        </w:rPr>
        <w:t>中国各民族名称的罗马字母拼写法和代码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4658</w:t>
      </w:r>
      <w:r w:rsidRPr="009063F8">
        <w:rPr>
          <w:rFonts w:hint="eastAsia"/>
          <w:sz w:val="24"/>
          <w:szCs w:val="24"/>
        </w:rPr>
        <w:t>—</w:t>
      </w:r>
      <w:r w:rsidR="00386154">
        <w:rPr>
          <w:rFonts w:hint="eastAsia"/>
          <w:sz w:val="24"/>
          <w:szCs w:val="24"/>
        </w:rPr>
        <w:t>2006</w:t>
      </w:r>
      <w:r w:rsidR="00386154">
        <w:rPr>
          <w:rFonts w:hint="eastAsia"/>
          <w:sz w:val="24"/>
          <w:szCs w:val="24"/>
        </w:rPr>
        <w:tab/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学历代码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6565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2009    </w:t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职业分类与代码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 11643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1999    </w:t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公民身份号码</w:t>
      </w:r>
      <w:r w:rsidRPr="009063F8">
        <w:rPr>
          <w:rFonts w:hint="eastAsia"/>
          <w:sz w:val="24"/>
          <w:szCs w:val="24"/>
        </w:rPr>
        <w:t xml:space="preserve"> </w:t>
      </w:r>
      <w:bookmarkStart w:id="5" w:name="_GoBack"/>
      <w:bookmarkEnd w:id="5"/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 11714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1997    </w:t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全国组织机构代码编制规则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16649.4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2010  </w:t>
      </w:r>
      <w:r w:rsidR="00386154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识别卡带触点的集成电路卡第</w:t>
      </w:r>
      <w:r w:rsidRPr="009063F8">
        <w:rPr>
          <w:rFonts w:hint="eastAsia"/>
          <w:sz w:val="24"/>
          <w:szCs w:val="24"/>
        </w:rPr>
        <w:t xml:space="preserve"> 4 </w:t>
      </w:r>
      <w:r w:rsidRPr="009063F8">
        <w:rPr>
          <w:rFonts w:hint="eastAsia"/>
          <w:sz w:val="24"/>
          <w:szCs w:val="24"/>
        </w:rPr>
        <w:t>部分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GB/T 16649.5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2002 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识别卡带触点的集成电路卡第</w:t>
      </w:r>
      <w:r w:rsidRPr="009063F8">
        <w:rPr>
          <w:rFonts w:hint="eastAsia"/>
          <w:sz w:val="24"/>
          <w:szCs w:val="24"/>
        </w:rPr>
        <w:t xml:space="preserve"> 5 </w:t>
      </w:r>
      <w:r w:rsidRPr="009063F8">
        <w:rPr>
          <w:rFonts w:hint="eastAsia"/>
          <w:sz w:val="24"/>
          <w:szCs w:val="24"/>
        </w:rPr>
        <w:t>部分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lastRenderedPageBreak/>
        <w:t>WS 363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2011     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卫生信息数据元目录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WS 364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2011     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卫生信息数据元值域代码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WS 365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2011     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城乡居民健康档案基本数据集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GA 324.1</w:t>
      </w:r>
      <w:r w:rsidRPr="009063F8">
        <w:rPr>
          <w:rFonts w:hint="eastAsia"/>
          <w:sz w:val="24"/>
          <w:szCs w:val="24"/>
        </w:rPr>
        <w:t>—</w:t>
      </w:r>
      <w:r w:rsidR="003B7D8A">
        <w:rPr>
          <w:rFonts w:hint="eastAsia"/>
          <w:sz w:val="24"/>
          <w:szCs w:val="24"/>
        </w:rPr>
        <w:t xml:space="preserve">2001    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户口类别代码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JR/T 0025</w:t>
      </w:r>
      <w:r w:rsidRPr="009063F8">
        <w:rPr>
          <w:rFonts w:hint="eastAsia"/>
          <w:sz w:val="24"/>
          <w:szCs w:val="24"/>
        </w:rPr>
        <w:t>—</w:t>
      </w:r>
      <w:r w:rsidRPr="009063F8">
        <w:rPr>
          <w:rFonts w:hint="eastAsia"/>
          <w:sz w:val="24"/>
          <w:szCs w:val="24"/>
        </w:rPr>
        <w:t xml:space="preserve">2010   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中国金融集成电路（</w:t>
      </w:r>
      <w:r w:rsidRPr="009063F8">
        <w:rPr>
          <w:rFonts w:hint="eastAsia"/>
          <w:sz w:val="24"/>
          <w:szCs w:val="24"/>
        </w:rPr>
        <w:t>IC</w:t>
      </w:r>
      <w:r w:rsidRPr="009063F8">
        <w:rPr>
          <w:rFonts w:hint="eastAsia"/>
          <w:sz w:val="24"/>
          <w:szCs w:val="24"/>
        </w:rPr>
        <w:t>）卡规范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 xml:space="preserve">ICD-9-CM        </w:t>
      </w:r>
      <w:r w:rsidR="003B7D8A">
        <w:rPr>
          <w:rFonts w:hint="eastAsia"/>
          <w:sz w:val="24"/>
          <w:szCs w:val="24"/>
        </w:rPr>
        <w:tab/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国际疾病分类第九版临床修订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 xml:space="preserve">ICD-10          </w:t>
      </w:r>
      <w:r w:rsidR="003B7D8A">
        <w:rPr>
          <w:rFonts w:hint="eastAsia"/>
          <w:sz w:val="24"/>
          <w:szCs w:val="24"/>
        </w:rPr>
        <w:tab/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国际疾病与相关健康问题分类代码第十版</w:t>
      </w:r>
      <w:r w:rsidRPr="009063F8">
        <w:rPr>
          <w:rFonts w:hint="eastAsia"/>
          <w:sz w:val="24"/>
          <w:szCs w:val="24"/>
        </w:rPr>
        <w:t xml:space="preserve"> </w:t>
      </w:r>
    </w:p>
    <w:p w:rsidR="009063F8" w:rsidRPr="009063F8" w:rsidRDefault="003B7D8A" w:rsidP="009063F8">
      <w:pPr>
        <w:pStyle w:val="12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ISO/ IEC 14443     </w:t>
      </w:r>
      <w:r>
        <w:rPr>
          <w:rFonts w:hint="eastAsia"/>
          <w:sz w:val="24"/>
          <w:szCs w:val="24"/>
        </w:rPr>
        <w:tab/>
      </w:r>
      <w:r w:rsidR="009063F8" w:rsidRPr="009063F8">
        <w:rPr>
          <w:rFonts w:hint="eastAsia"/>
          <w:sz w:val="24"/>
          <w:szCs w:val="24"/>
        </w:rPr>
        <w:t>识别卡非接触式集成电路卡接近式卡</w:t>
      </w:r>
      <w:r w:rsidR="009063F8" w:rsidRPr="009063F8">
        <w:rPr>
          <w:rFonts w:hint="eastAsia"/>
          <w:sz w:val="24"/>
          <w:szCs w:val="24"/>
        </w:rPr>
        <w:t xml:space="preserve"> </w:t>
      </w:r>
    </w:p>
    <w:p w:rsidR="009063F8" w:rsidRPr="00A45360" w:rsidRDefault="009063F8" w:rsidP="009063F8">
      <w:pPr>
        <w:pStyle w:val="12"/>
        <w:spacing w:line="360" w:lineRule="auto"/>
        <w:ind w:firstLine="480"/>
        <w:rPr>
          <w:sz w:val="24"/>
          <w:szCs w:val="24"/>
        </w:rPr>
      </w:pPr>
      <w:r w:rsidRPr="009063F8">
        <w:rPr>
          <w:rFonts w:hint="eastAsia"/>
          <w:sz w:val="24"/>
          <w:szCs w:val="24"/>
        </w:rPr>
        <w:t>ISO/IEC 7811/2</w:t>
      </w:r>
      <w:r w:rsidRPr="009063F8">
        <w:rPr>
          <w:rFonts w:hint="eastAsia"/>
          <w:sz w:val="24"/>
          <w:szCs w:val="24"/>
        </w:rPr>
        <w:t>—</w:t>
      </w:r>
      <w:r w:rsidR="003B7D8A">
        <w:rPr>
          <w:rFonts w:hint="eastAsia"/>
          <w:sz w:val="24"/>
          <w:szCs w:val="24"/>
        </w:rPr>
        <w:t xml:space="preserve">2001 </w:t>
      </w:r>
      <w:r w:rsidR="003B7D8A">
        <w:rPr>
          <w:rFonts w:hint="eastAsia"/>
          <w:sz w:val="24"/>
          <w:szCs w:val="24"/>
        </w:rPr>
        <w:tab/>
      </w:r>
      <w:r w:rsidRPr="009063F8">
        <w:rPr>
          <w:rFonts w:hint="eastAsia"/>
          <w:sz w:val="24"/>
          <w:szCs w:val="24"/>
        </w:rPr>
        <w:t>识别卡记录</w:t>
      </w:r>
      <w:proofErr w:type="gramStart"/>
      <w:r w:rsidRPr="009063F8">
        <w:rPr>
          <w:rFonts w:hint="eastAsia"/>
          <w:sz w:val="24"/>
          <w:szCs w:val="24"/>
        </w:rPr>
        <w:t>技术第</w:t>
      </w:r>
      <w:proofErr w:type="gramEnd"/>
      <w:r w:rsidRPr="009063F8">
        <w:rPr>
          <w:rFonts w:hint="eastAsia"/>
          <w:sz w:val="24"/>
          <w:szCs w:val="24"/>
        </w:rPr>
        <w:t xml:space="preserve"> 2 </w:t>
      </w:r>
      <w:r w:rsidRPr="009063F8">
        <w:rPr>
          <w:rFonts w:hint="eastAsia"/>
          <w:sz w:val="24"/>
          <w:szCs w:val="24"/>
        </w:rPr>
        <w:t>部分</w:t>
      </w:r>
    </w:p>
    <w:p w:rsidR="0004299A" w:rsidRDefault="0004299A" w:rsidP="00F035C5">
      <w:pPr>
        <w:pStyle w:val="20"/>
        <w:numPr>
          <w:ilvl w:val="0"/>
          <w:numId w:val="23"/>
        </w:numPr>
      </w:pPr>
      <w:bookmarkStart w:id="6" w:name="_Toc356215400"/>
      <w:r w:rsidRPr="00ED0332">
        <w:rPr>
          <w:rFonts w:hint="eastAsia"/>
        </w:rPr>
        <w:t>定义</w:t>
      </w:r>
      <w:proofErr w:type="gramStart"/>
      <w:r>
        <w:rPr>
          <w:rFonts w:hint="eastAsia"/>
        </w:rPr>
        <w:t>及略缩</w:t>
      </w:r>
      <w:proofErr w:type="gramEnd"/>
      <w:r>
        <w:rPr>
          <w:rFonts w:hint="eastAsia"/>
        </w:rPr>
        <w:t>语</w:t>
      </w:r>
      <w:bookmarkEnd w:id="6"/>
    </w:p>
    <w:p w:rsidR="00F535F7" w:rsidRPr="00F535F7" w:rsidRDefault="00F535F7" w:rsidP="00F535F7">
      <w:pPr>
        <w:pStyle w:val="12"/>
        <w:spacing w:line="360" w:lineRule="auto"/>
        <w:ind w:firstLine="480"/>
        <w:rPr>
          <w:rFonts w:cs="宋体"/>
          <w:sz w:val="24"/>
          <w:szCs w:val="24"/>
        </w:rPr>
      </w:pPr>
      <w:r w:rsidRPr="00F535F7">
        <w:rPr>
          <w:rFonts w:cs="宋体" w:hint="eastAsia"/>
          <w:sz w:val="24"/>
          <w:szCs w:val="24"/>
        </w:rPr>
        <w:t>以下术语和定义适用于本规范。</w:t>
      </w:r>
    </w:p>
    <w:p w:rsidR="0004299A" w:rsidRPr="0060531D" w:rsidRDefault="0004299A" w:rsidP="00570A9A">
      <w:pPr>
        <w:pStyle w:val="30"/>
        <w:numPr>
          <w:ilvl w:val="1"/>
          <w:numId w:val="21"/>
        </w:numPr>
        <w:rPr>
          <w:rFonts w:cs="Times New Roman"/>
        </w:rPr>
      </w:pPr>
      <w:bookmarkStart w:id="7" w:name="_Toc356215401"/>
      <w:r>
        <w:rPr>
          <w:rFonts w:hint="eastAsia"/>
        </w:rPr>
        <w:t>定义</w:t>
      </w:r>
      <w:bookmarkEnd w:id="7"/>
    </w:p>
    <w:p w:rsidR="0004299A" w:rsidRPr="002602F7" w:rsidRDefault="0004299A" w:rsidP="0060531D">
      <w:pPr>
        <w:pStyle w:val="4"/>
        <w:numPr>
          <w:ilvl w:val="2"/>
          <w:numId w:val="21"/>
        </w:numPr>
      </w:pPr>
      <w:r w:rsidRPr="002602F7">
        <w:rPr>
          <w:rFonts w:hint="eastAsia"/>
        </w:rPr>
        <w:t>居民</w:t>
      </w:r>
      <w:proofErr w:type="gramStart"/>
      <w:r w:rsidRPr="002602F7">
        <w:rPr>
          <w:rFonts w:hint="eastAsia"/>
        </w:rPr>
        <w:t>健康卡</w:t>
      </w:r>
      <w:proofErr w:type="gramEnd"/>
      <w:r w:rsidRPr="002602F7">
        <w:t xml:space="preserve">  Residents Health Card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居民</w:t>
      </w:r>
      <w:proofErr w:type="gramStart"/>
      <w:r w:rsidRPr="00A45360">
        <w:rPr>
          <w:rFonts w:cs="宋体" w:hint="eastAsia"/>
          <w:sz w:val="24"/>
          <w:szCs w:val="24"/>
        </w:rPr>
        <w:t>健康卡</w:t>
      </w:r>
      <w:proofErr w:type="gramEnd"/>
      <w:r w:rsidRPr="00A45360">
        <w:rPr>
          <w:rFonts w:cs="宋体" w:hint="eastAsia"/>
          <w:sz w:val="24"/>
          <w:szCs w:val="24"/>
        </w:rPr>
        <w:t>是中华人民共和国居民拥有的，在医疗卫生服务活动中用于身份识别，满足健康信息存储，实现跨地区和跨机构就医、数据交换和费用结算的基础载体，是计算机可识别的</w:t>
      </w:r>
      <w:r w:rsidRPr="00A45360">
        <w:rPr>
          <w:sz w:val="24"/>
          <w:szCs w:val="24"/>
        </w:rPr>
        <w:t>CPU</w:t>
      </w:r>
      <w:r w:rsidRPr="00A45360">
        <w:rPr>
          <w:rFonts w:cs="宋体" w:hint="eastAsia"/>
          <w:sz w:val="24"/>
          <w:szCs w:val="24"/>
        </w:rPr>
        <w:t>卡。</w:t>
      </w:r>
    </w:p>
    <w:p w:rsidR="0004299A" w:rsidRPr="003A1FB1" w:rsidRDefault="0004299A" w:rsidP="00CD0DC7">
      <w:pPr>
        <w:pStyle w:val="4"/>
        <w:numPr>
          <w:ilvl w:val="2"/>
          <w:numId w:val="21"/>
        </w:numPr>
      </w:pPr>
      <w:r w:rsidRPr="003A1FB1">
        <w:t>CPU</w:t>
      </w:r>
      <w:r w:rsidRPr="003A1FB1">
        <w:rPr>
          <w:rFonts w:hint="eastAsia"/>
        </w:rPr>
        <w:t>卡</w:t>
      </w:r>
      <w:r w:rsidRPr="003A1FB1">
        <w:t xml:space="preserve">  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带有中央处理器（</w:t>
      </w:r>
      <w:r w:rsidRPr="00A45360">
        <w:rPr>
          <w:sz w:val="24"/>
          <w:szCs w:val="24"/>
        </w:rPr>
        <w:t>CPU</w:t>
      </w:r>
      <w:r w:rsidRPr="00A45360">
        <w:rPr>
          <w:rFonts w:cs="宋体" w:hint="eastAsia"/>
          <w:sz w:val="24"/>
          <w:szCs w:val="24"/>
        </w:rPr>
        <w:t>）、存储单元以及卡片操作系统的集成电路卡。</w:t>
      </w:r>
    </w:p>
    <w:p w:rsidR="0004299A" w:rsidRPr="003A1FB1" w:rsidRDefault="0004299A" w:rsidP="00CD0DC7">
      <w:pPr>
        <w:pStyle w:val="4"/>
        <w:numPr>
          <w:ilvl w:val="2"/>
          <w:numId w:val="21"/>
        </w:numPr>
      </w:pPr>
      <w:r w:rsidRPr="003A1FB1">
        <w:rPr>
          <w:rFonts w:hint="eastAsia"/>
        </w:rPr>
        <w:t>卡片操作系统（</w:t>
      </w:r>
      <w:r w:rsidRPr="003A1FB1">
        <w:t>COS</w:t>
      </w:r>
      <w:r w:rsidRPr="003A1FB1">
        <w:rPr>
          <w:rFonts w:hint="eastAsia"/>
        </w:rPr>
        <w:t>）</w:t>
      </w:r>
      <w:r w:rsidRPr="003A1FB1">
        <w:t xml:space="preserve">  Card Operating System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sz w:val="24"/>
          <w:szCs w:val="24"/>
        </w:rPr>
        <w:t>CPU</w:t>
      </w:r>
      <w:r w:rsidRPr="00A45360">
        <w:rPr>
          <w:rFonts w:cs="宋体" w:hint="eastAsia"/>
          <w:sz w:val="24"/>
          <w:szCs w:val="24"/>
        </w:rPr>
        <w:t>卡芯片中存储和运行的，以保护应用数据和程序的机密性和完整性，控制</w:t>
      </w:r>
      <w:r w:rsidRPr="00A45360">
        <w:rPr>
          <w:sz w:val="24"/>
          <w:szCs w:val="24"/>
        </w:rPr>
        <w:t>CPU</w:t>
      </w:r>
      <w:r w:rsidRPr="00A45360">
        <w:rPr>
          <w:rFonts w:cs="宋体" w:hint="eastAsia"/>
          <w:sz w:val="24"/>
          <w:szCs w:val="24"/>
        </w:rPr>
        <w:t>卡芯片与外界信息交换为目的的嵌入式软件。</w:t>
      </w:r>
    </w:p>
    <w:p w:rsidR="0004299A" w:rsidRPr="003A1FB1" w:rsidRDefault="0004299A" w:rsidP="00CD0DC7">
      <w:pPr>
        <w:pStyle w:val="4"/>
        <w:numPr>
          <w:ilvl w:val="2"/>
          <w:numId w:val="21"/>
        </w:numPr>
      </w:pPr>
      <w:r w:rsidRPr="003A1FB1">
        <w:rPr>
          <w:rFonts w:hint="eastAsia"/>
        </w:rPr>
        <w:lastRenderedPageBreak/>
        <w:t>加密算法</w:t>
      </w:r>
      <w:r w:rsidRPr="003A1FB1">
        <w:t xml:space="preserve">  Cryptographic Algorithm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为了隐藏或显现数据信息内容的变换算法。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t>对称加密算法</w:t>
      </w:r>
      <w:r w:rsidRPr="00A044A6">
        <w:t xml:space="preserve">  Symmetric Cryptographic Algorithm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加密密钥可以从解密密钥中推算出来，反过来也成立，在大多数算法中加</w:t>
      </w:r>
      <w:r w:rsidRPr="00A45360">
        <w:rPr>
          <w:sz w:val="24"/>
          <w:szCs w:val="24"/>
        </w:rPr>
        <w:t>/</w:t>
      </w:r>
      <w:r w:rsidRPr="00A45360">
        <w:rPr>
          <w:rFonts w:cs="宋体" w:hint="eastAsia"/>
          <w:sz w:val="24"/>
          <w:szCs w:val="24"/>
        </w:rPr>
        <w:t>解密密钥是相同的。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t>非对称加密算法</w:t>
      </w:r>
      <w:r w:rsidRPr="00A044A6">
        <w:t xml:space="preserve">  Asymmetric Cryptographic Algorithm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加密算法的加密密钥和解密密钥是不一样的，不能由一个密钥推导出另一个密钥。</w:t>
      </w:r>
    </w:p>
    <w:p w:rsidR="0004299A" w:rsidRPr="004210A3" w:rsidRDefault="0004299A" w:rsidP="00CD0DC7">
      <w:pPr>
        <w:pStyle w:val="4"/>
        <w:numPr>
          <w:ilvl w:val="2"/>
          <w:numId w:val="21"/>
        </w:numPr>
      </w:pPr>
      <w:r w:rsidRPr="004210A3">
        <w:rPr>
          <w:rFonts w:hint="eastAsia"/>
        </w:rPr>
        <w:t>密钥</w:t>
      </w:r>
      <w:r w:rsidRPr="004210A3">
        <w:t xml:space="preserve">  Key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加密转换中控制操作的符号序列。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t>对称密钥</w:t>
      </w:r>
      <w:r w:rsidRPr="00A044A6">
        <w:t xml:space="preserve">  Symmetric Key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在对称加密算法中使用的密钥。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t>非对称密钥</w:t>
      </w:r>
      <w:r w:rsidRPr="00A044A6">
        <w:t xml:space="preserve">  Asymmetric Key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在非对称加密算法中使用的密钥，包括公</w:t>
      </w:r>
      <w:proofErr w:type="gramStart"/>
      <w:r w:rsidRPr="00A45360">
        <w:rPr>
          <w:rFonts w:cs="宋体" w:hint="eastAsia"/>
          <w:sz w:val="24"/>
          <w:szCs w:val="24"/>
        </w:rPr>
        <w:t>钥</w:t>
      </w:r>
      <w:proofErr w:type="gramEnd"/>
      <w:r w:rsidRPr="00A45360">
        <w:rPr>
          <w:rFonts w:cs="宋体" w:hint="eastAsia"/>
          <w:sz w:val="24"/>
          <w:szCs w:val="24"/>
        </w:rPr>
        <w:t>和</w:t>
      </w:r>
      <w:proofErr w:type="gramStart"/>
      <w:r w:rsidRPr="00A45360">
        <w:rPr>
          <w:rFonts w:cs="宋体" w:hint="eastAsia"/>
          <w:sz w:val="24"/>
          <w:szCs w:val="24"/>
        </w:rPr>
        <w:t>私钥</w:t>
      </w:r>
      <w:proofErr w:type="gramEnd"/>
      <w:r w:rsidRPr="00A45360">
        <w:rPr>
          <w:rFonts w:cs="宋体" w:hint="eastAsia"/>
          <w:sz w:val="24"/>
          <w:szCs w:val="24"/>
        </w:rPr>
        <w:t>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t>公</w:t>
      </w:r>
      <w:proofErr w:type="gramStart"/>
      <w:r w:rsidRPr="00A044A6">
        <w:rPr>
          <w:rFonts w:hint="eastAsia"/>
        </w:rPr>
        <w:t>钥</w:t>
      </w:r>
      <w:proofErr w:type="gramEnd"/>
      <w:r w:rsidRPr="00A044A6">
        <w:t xml:space="preserve">  Public Key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在一个实体使用的非对称密钥对中可以被公众使用的密钥。在数字签名方案中，公</w:t>
      </w:r>
      <w:proofErr w:type="gramStart"/>
      <w:r w:rsidRPr="00A45360">
        <w:rPr>
          <w:rFonts w:cs="宋体" w:hint="eastAsia"/>
          <w:sz w:val="24"/>
          <w:szCs w:val="24"/>
        </w:rPr>
        <w:t>钥</w:t>
      </w:r>
      <w:proofErr w:type="gramEnd"/>
      <w:r w:rsidRPr="00A45360">
        <w:rPr>
          <w:rFonts w:cs="宋体" w:hint="eastAsia"/>
          <w:sz w:val="24"/>
          <w:szCs w:val="24"/>
        </w:rPr>
        <w:t>用于验证。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t>私</w:t>
      </w:r>
      <w:proofErr w:type="gramStart"/>
      <w:r w:rsidRPr="00A044A6">
        <w:rPr>
          <w:rFonts w:hint="eastAsia"/>
        </w:rPr>
        <w:t>钥</w:t>
      </w:r>
      <w:proofErr w:type="gramEnd"/>
      <w:r w:rsidRPr="00A044A6">
        <w:t xml:space="preserve">  Private Key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在一个实体使用的非对称密钥对中仅被该实体使用的密钥。在数字签名方案中，私</w:t>
      </w:r>
      <w:proofErr w:type="gramStart"/>
      <w:r w:rsidRPr="00A45360">
        <w:rPr>
          <w:rFonts w:cs="宋体" w:hint="eastAsia"/>
          <w:sz w:val="24"/>
          <w:szCs w:val="24"/>
        </w:rPr>
        <w:t>钥</w:t>
      </w:r>
      <w:proofErr w:type="gramEnd"/>
      <w:r w:rsidRPr="00A45360">
        <w:rPr>
          <w:rFonts w:cs="宋体" w:hint="eastAsia"/>
          <w:sz w:val="24"/>
          <w:szCs w:val="24"/>
        </w:rPr>
        <w:t>用于签名。</w:t>
      </w:r>
    </w:p>
    <w:p w:rsidR="0004299A" w:rsidRPr="00A044A6" w:rsidRDefault="0004299A" w:rsidP="00CD0DC7">
      <w:pPr>
        <w:pStyle w:val="4"/>
        <w:numPr>
          <w:ilvl w:val="2"/>
          <w:numId w:val="21"/>
        </w:numPr>
      </w:pPr>
      <w:r w:rsidRPr="00A044A6">
        <w:rPr>
          <w:rFonts w:hint="eastAsia"/>
        </w:rPr>
        <w:lastRenderedPageBreak/>
        <w:t>数字签名</w:t>
      </w:r>
      <w:r w:rsidRPr="00A044A6">
        <w:t xml:space="preserve">  Digital Signature </w:t>
      </w:r>
    </w:p>
    <w:p w:rsidR="0004299A" w:rsidRPr="00A45360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对数据的一种非对称加密变换。该变换可以使数据接收方确认数据的来源和完整性，保护数据发送方发出和接收</w:t>
      </w:r>
      <w:proofErr w:type="gramStart"/>
      <w:r w:rsidRPr="00A45360">
        <w:rPr>
          <w:rFonts w:cs="宋体" w:hint="eastAsia"/>
          <w:sz w:val="24"/>
          <w:szCs w:val="24"/>
        </w:rPr>
        <w:t>方收到</w:t>
      </w:r>
      <w:proofErr w:type="gramEnd"/>
      <w:r w:rsidRPr="00A45360">
        <w:rPr>
          <w:rFonts w:cs="宋体" w:hint="eastAsia"/>
          <w:sz w:val="24"/>
          <w:szCs w:val="24"/>
        </w:rPr>
        <w:t>的数据不被第三方篡改，也保护数据发送方发出的数据不被接收方篡改。</w:t>
      </w:r>
    </w:p>
    <w:p w:rsidR="0004299A" w:rsidRPr="00A044A6" w:rsidRDefault="0004299A" w:rsidP="00CD0DC7">
      <w:pPr>
        <w:pStyle w:val="4"/>
        <w:numPr>
          <w:ilvl w:val="2"/>
          <w:numId w:val="21"/>
        </w:numPr>
        <w:rPr>
          <w:rFonts w:cs="Times New Roman"/>
        </w:rPr>
      </w:pPr>
      <w:r w:rsidRPr="00A044A6">
        <w:t>SM2</w:t>
      </w:r>
      <w:r w:rsidRPr="00A044A6">
        <w:rPr>
          <w:rFonts w:hint="eastAsia"/>
        </w:rPr>
        <w:t>算法</w:t>
      </w:r>
      <w:r w:rsidR="00243913">
        <w:rPr>
          <w:rFonts w:hint="eastAsia"/>
        </w:rPr>
        <w:t xml:space="preserve">  </w:t>
      </w:r>
      <w:r w:rsidR="00243913" w:rsidRPr="00243913">
        <w:t xml:space="preserve">SM2 </w:t>
      </w:r>
      <w:r w:rsidR="00243913">
        <w:rPr>
          <w:rFonts w:hint="eastAsia"/>
        </w:rPr>
        <w:t>A</w:t>
      </w:r>
      <w:r w:rsidR="00243913" w:rsidRPr="00243913">
        <w:t>lgorithm</w:t>
      </w:r>
    </w:p>
    <w:p w:rsidR="0004299A" w:rsidRPr="00A45360" w:rsidRDefault="0004299A" w:rsidP="00243913">
      <w:pPr>
        <w:pStyle w:val="12"/>
        <w:spacing w:line="360" w:lineRule="auto"/>
        <w:ind w:firstLine="480"/>
        <w:rPr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一种国家商用密码非对称密码算法，密钥长度为</w:t>
      </w:r>
      <w:r w:rsidRPr="00A45360">
        <w:rPr>
          <w:sz w:val="24"/>
          <w:szCs w:val="24"/>
        </w:rPr>
        <w:t>256</w:t>
      </w:r>
      <w:r w:rsidRPr="00A45360">
        <w:rPr>
          <w:rFonts w:cs="宋体" w:hint="eastAsia"/>
          <w:sz w:val="24"/>
          <w:szCs w:val="24"/>
        </w:rPr>
        <w:t>比特。</w:t>
      </w:r>
    </w:p>
    <w:p w:rsidR="0004299A" w:rsidRPr="00A044A6" w:rsidRDefault="0004299A" w:rsidP="00CD0DC7">
      <w:pPr>
        <w:pStyle w:val="4"/>
        <w:numPr>
          <w:ilvl w:val="2"/>
          <w:numId w:val="21"/>
        </w:numPr>
        <w:rPr>
          <w:rFonts w:cs="Times New Roman"/>
        </w:rPr>
      </w:pPr>
      <w:r w:rsidRPr="00A044A6">
        <w:t>SM3</w:t>
      </w:r>
      <w:r w:rsidRPr="00A044A6">
        <w:rPr>
          <w:rFonts w:hint="eastAsia"/>
        </w:rPr>
        <w:t>算法</w:t>
      </w:r>
      <w:r w:rsidR="00243913">
        <w:rPr>
          <w:rFonts w:hint="eastAsia"/>
        </w:rPr>
        <w:t xml:space="preserve">  </w:t>
      </w:r>
      <w:r w:rsidR="00243913" w:rsidRPr="00243913">
        <w:t xml:space="preserve">SM3 </w:t>
      </w:r>
      <w:r w:rsidR="00243913">
        <w:rPr>
          <w:rFonts w:hint="eastAsia"/>
        </w:rPr>
        <w:t>A</w:t>
      </w:r>
      <w:r w:rsidR="00243913" w:rsidRPr="00243913">
        <w:t>lgorithm</w:t>
      </w:r>
    </w:p>
    <w:p w:rsidR="0004299A" w:rsidRDefault="0004299A" w:rsidP="00D92657">
      <w:pPr>
        <w:pStyle w:val="12"/>
        <w:spacing w:line="360" w:lineRule="auto"/>
        <w:ind w:firstLine="480"/>
        <w:rPr>
          <w:rFonts w:cs="宋体"/>
          <w:sz w:val="24"/>
          <w:szCs w:val="24"/>
        </w:rPr>
      </w:pPr>
      <w:r w:rsidRPr="00A45360">
        <w:rPr>
          <w:rFonts w:cs="宋体" w:hint="eastAsia"/>
          <w:sz w:val="24"/>
          <w:szCs w:val="24"/>
        </w:rPr>
        <w:t>一种国家商用</w:t>
      </w:r>
      <w:proofErr w:type="gramStart"/>
      <w:r w:rsidRPr="00A45360">
        <w:rPr>
          <w:rFonts w:cs="宋体" w:hint="eastAsia"/>
          <w:sz w:val="24"/>
          <w:szCs w:val="24"/>
        </w:rPr>
        <w:t>密码密码</w:t>
      </w:r>
      <w:proofErr w:type="gramEnd"/>
      <w:r w:rsidRPr="00A45360">
        <w:rPr>
          <w:rFonts w:cs="宋体" w:hint="eastAsia"/>
          <w:sz w:val="24"/>
          <w:szCs w:val="24"/>
        </w:rPr>
        <w:t>杂凑算法，输出长度为</w:t>
      </w:r>
      <w:r w:rsidRPr="00A45360">
        <w:rPr>
          <w:sz w:val="24"/>
          <w:szCs w:val="24"/>
        </w:rPr>
        <w:t>256</w:t>
      </w:r>
      <w:r w:rsidRPr="00A45360">
        <w:rPr>
          <w:rFonts w:cs="宋体" w:hint="eastAsia"/>
          <w:sz w:val="24"/>
          <w:szCs w:val="24"/>
        </w:rPr>
        <w:t>比特。</w:t>
      </w:r>
    </w:p>
    <w:p w:rsidR="00345367" w:rsidRPr="00A45360" w:rsidRDefault="00345367" w:rsidP="00345367">
      <w:pPr>
        <w:pStyle w:val="4"/>
        <w:numPr>
          <w:ilvl w:val="2"/>
          <w:numId w:val="21"/>
        </w:numPr>
      </w:pPr>
      <w:r>
        <w:t>OCX</w:t>
      </w:r>
    </w:p>
    <w:p w:rsidR="00345367" w:rsidRPr="00345367" w:rsidRDefault="00345367" w:rsidP="00345367">
      <w:pPr>
        <w:pStyle w:val="12"/>
        <w:spacing w:line="360" w:lineRule="auto"/>
        <w:ind w:firstLine="480"/>
        <w:rPr>
          <w:sz w:val="24"/>
          <w:szCs w:val="24"/>
        </w:rPr>
      </w:pPr>
      <w:r w:rsidRPr="00345367">
        <w:rPr>
          <w:sz w:val="24"/>
          <w:szCs w:val="24"/>
        </w:rPr>
        <w:t xml:space="preserve">OCX </w:t>
      </w:r>
      <w:r w:rsidRPr="00345367">
        <w:rPr>
          <w:sz w:val="24"/>
          <w:szCs w:val="24"/>
        </w:rPr>
        <w:t>是对象类别扩充组件（</w:t>
      </w:r>
      <w:r w:rsidRPr="00345367">
        <w:rPr>
          <w:sz w:val="24"/>
          <w:szCs w:val="24"/>
        </w:rPr>
        <w:t>Object Linking and Embedding (OLE) Control eXtension</w:t>
      </w:r>
      <w:r w:rsidRPr="00345367">
        <w:rPr>
          <w:sz w:val="24"/>
          <w:szCs w:val="24"/>
        </w:rPr>
        <w:t>）。</w:t>
      </w:r>
    </w:p>
    <w:p w:rsidR="0004299A" w:rsidRDefault="00BA4C9D" w:rsidP="00BA4C9D">
      <w:pPr>
        <w:pStyle w:val="4"/>
        <w:numPr>
          <w:ilvl w:val="2"/>
          <w:numId w:val="21"/>
        </w:numPr>
      </w:pPr>
      <w:r w:rsidRPr="00AB5AAA">
        <w:t>Javascript</w:t>
      </w:r>
    </w:p>
    <w:p w:rsidR="00BA4C9D" w:rsidRPr="00B96A6A" w:rsidRDefault="00BA4C9D" w:rsidP="00B96A6A">
      <w:pPr>
        <w:pStyle w:val="12"/>
        <w:spacing w:line="360" w:lineRule="auto"/>
        <w:ind w:firstLine="480"/>
        <w:rPr>
          <w:sz w:val="24"/>
          <w:szCs w:val="24"/>
        </w:rPr>
      </w:pPr>
      <w:r w:rsidRPr="00B96A6A">
        <w:rPr>
          <w:sz w:val="24"/>
          <w:szCs w:val="24"/>
        </w:rPr>
        <w:t>Javascript</w:t>
      </w:r>
      <w:r w:rsidRPr="00B96A6A">
        <w:rPr>
          <w:sz w:val="24"/>
          <w:szCs w:val="24"/>
        </w:rPr>
        <w:t>是一种由</w:t>
      </w:r>
      <w:hyperlink r:id="rId14" w:tgtFrame="_blank" w:history="1">
        <w:r w:rsidRPr="00B96A6A">
          <w:rPr>
            <w:sz w:val="24"/>
            <w:szCs w:val="24"/>
          </w:rPr>
          <w:t>Netscape</w:t>
        </w:r>
      </w:hyperlink>
      <w:r w:rsidRPr="00B96A6A">
        <w:rPr>
          <w:sz w:val="24"/>
          <w:szCs w:val="24"/>
        </w:rPr>
        <w:t>的</w:t>
      </w:r>
      <w:hyperlink r:id="rId15" w:tgtFrame="_blank" w:history="1">
        <w:r w:rsidRPr="00B96A6A">
          <w:rPr>
            <w:sz w:val="24"/>
            <w:szCs w:val="24"/>
          </w:rPr>
          <w:t>LiveScript</w:t>
        </w:r>
      </w:hyperlink>
      <w:r w:rsidRPr="00B96A6A">
        <w:rPr>
          <w:sz w:val="24"/>
          <w:szCs w:val="24"/>
        </w:rPr>
        <w:t>发展而来的原型化继承的</w:t>
      </w:r>
      <w:hyperlink r:id="rId16" w:tgtFrame="_blank" w:history="1">
        <w:r w:rsidRPr="00B96A6A">
          <w:rPr>
            <w:sz w:val="24"/>
            <w:szCs w:val="24"/>
          </w:rPr>
          <w:t>面向对象</w:t>
        </w:r>
      </w:hyperlink>
      <w:r w:rsidRPr="00B96A6A">
        <w:rPr>
          <w:sz w:val="24"/>
          <w:szCs w:val="24"/>
        </w:rPr>
        <w:t>的动态类型的区分大小写的客户端</w:t>
      </w:r>
      <w:hyperlink r:id="rId17" w:tgtFrame="_blank" w:history="1">
        <w:r w:rsidRPr="00B96A6A">
          <w:rPr>
            <w:sz w:val="24"/>
            <w:szCs w:val="24"/>
          </w:rPr>
          <w:t>脚本语言</w:t>
        </w:r>
      </w:hyperlink>
      <w:r w:rsidRPr="00B96A6A">
        <w:rPr>
          <w:sz w:val="24"/>
          <w:szCs w:val="24"/>
        </w:rPr>
        <w:t>，主要目的是为了解决服务器端语言</w:t>
      </w:r>
      <w:r w:rsidR="00B97D13">
        <w:rPr>
          <w:rFonts w:hint="eastAsia"/>
          <w:sz w:val="24"/>
          <w:szCs w:val="24"/>
        </w:rPr>
        <w:t>。</w:t>
      </w:r>
    </w:p>
    <w:p w:rsidR="00BA4C9D" w:rsidRDefault="00BA4C9D" w:rsidP="00BA4C9D">
      <w:pPr>
        <w:pStyle w:val="4"/>
        <w:numPr>
          <w:ilvl w:val="2"/>
          <w:numId w:val="21"/>
        </w:numPr>
      </w:pPr>
      <w:r>
        <w:t>XML</w:t>
      </w:r>
    </w:p>
    <w:p w:rsidR="00BA4C9D" w:rsidRPr="00B96A6A" w:rsidRDefault="00BA4C9D" w:rsidP="00B96A6A">
      <w:pPr>
        <w:pStyle w:val="12"/>
        <w:spacing w:line="360" w:lineRule="auto"/>
        <w:ind w:firstLine="480"/>
        <w:rPr>
          <w:sz w:val="24"/>
          <w:szCs w:val="24"/>
        </w:rPr>
      </w:pPr>
      <w:r w:rsidRPr="00BA4C9D">
        <w:rPr>
          <w:sz w:val="24"/>
          <w:szCs w:val="24"/>
        </w:rPr>
        <w:t>可扩展标记语言</w:t>
      </w:r>
      <w:r w:rsidRPr="00B96A6A">
        <w:rPr>
          <w:rFonts w:hint="eastAsia"/>
          <w:sz w:val="24"/>
          <w:szCs w:val="24"/>
        </w:rPr>
        <w:t>，</w:t>
      </w:r>
      <w:r w:rsidRPr="00B96A6A">
        <w:rPr>
          <w:sz w:val="24"/>
          <w:szCs w:val="24"/>
        </w:rPr>
        <w:t>用于标记电子文件使其具有结构性的标记语言，可以用来标记数据、定义数据类型，是一种允许用户对自己的标记语言进行定义的源语言。</w:t>
      </w:r>
    </w:p>
    <w:p w:rsidR="0004299A" w:rsidRPr="00D7713F" w:rsidRDefault="0004299A" w:rsidP="003C7AE8">
      <w:pPr>
        <w:pStyle w:val="a8"/>
        <w:ind w:firstLineChars="0" w:firstLine="0"/>
      </w:pPr>
    </w:p>
    <w:p w:rsidR="0004299A" w:rsidRDefault="0004299A" w:rsidP="006F076A">
      <w:pPr>
        <w:pStyle w:val="20"/>
        <w:numPr>
          <w:ilvl w:val="0"/>
          <w:numId w:val="23"/>
        </w:numPr>
        <w:rPr>
          <w:rFonts w:cs="Times New Roman"/>
        </w:rPr>
      </w:pPr>
      <w:bookmarkStart w:id="8" w:name="_Toc354472331"/>
      <w:bookmarkStart w:id="9" w:name="_Toc356215402"/>
      <w:r>
        <w:rPr>
          <w:rFonts w:hint="eastAsia"/>
        </w:rPr>
        <w:t>技术要求</w:t>
      </w:r>
      <w:bookmarkEnd w:id="8"/>
      <w:bookmarkEnd w:id="9"/>
    </w:p>
    <w:p w:rsidR="0004299A" w:rsidRDefault="0004299A" w:rsidP="009160BE">
      <w:pPr>
        <w:pStyle w:val="12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接口函数属于</w:t>
      </w:r>
      <w:r>
        <w:rPr>
          <w:sz w:val="24"/>
          <w:szCs w:val="24"/>
        </w:rPr>
        <w:t>OCX</w:t>
      </w:r>
      <w:r>
        <w:rPr>
          <w:rFonts w:cs="宋体" w:hint="eastAsia"/>
          <w:sz w:val="24"/>
          <w:szCs w:val="24"/>
        </w:rPr>
        <w:t>类型，</w:t>
      </w:r>
      <w:r w:rsidRPr="00AB5AAA">
        <w:rPr>
          <w:sz w:val="24"/>
          <w:szCs w:val="24"/>
        </w:rPr>
        <w:t>javascript</w:t>
      </w:r>
      <w:r w:rsidRPr="00AB5AAA">
        <w:rPr>
          <w:rFonts w:cs="宋体" w:hint="eastAsia"/>
          <w:sz w:val="24"/>
          <w:szCs w:val="24"/>
        </w:rPr>
        <w:t>可以直接调用的控件</w:t>
      </w:r>
      <w:r>
        <w:rPr>
          <w:rFonts w:cs="宋体" w:hint="eastAsia"/>
          <w:sz w:val="24"/>
          <w:szCs w:val="24"/>
        </w:rPr>
        <w:t>；</w:t>
      </w:r>
    </w:p>
    <w:p w:rsidR="0004299A" w:rsidRPr="00A45360" w:rsidRDefault="0004299A" w:rsidP="009160BE">
      <w:pPr>
        <w:pStyle w:val="12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文件信息以</w:t>
      </w:r>
      <w:r>
        <w:rPr>
          <w:sz w:val="24"/>
          <w:szCs w:val="24"/>
        </w:rPr>
        <w:t>XML</w:t>
      </w:r>
      <w:r>
        <w:rPr>
          <w:rFonts w:cs="宋体" w:hint="eastAsia"/>
          <w:sz w:val="24"/>
          <w:szCs w:val="24"/>
        </w:rPr>
        <w:t>格式返回；</w:t>
      </w:r>
    </w:p>
    <w:p w:rsidR="0004299A" w:rsidRDefault="0004299A" w:rsidP="009160BE">
      <w:pPr>
        <w:pStyle w:val="12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本标准中不包含门诊、住院的擦</w:t>
      </w:r>
      <w:proofErr w:type="gramStart"/>
      <w:r>
        <w:rPr>
          <w:rFonts w:cs="宋体" w:hint="eastAsia"/>
          <w:sz w:val="24"/>
          <w:szCs w:val="24"/>
        </w:rPr>
        <w:t>写判断</w:t>
      </w:r>
      <w:proofErr w:type="gramEnd"/>
      <w:r>
        <w:rPr>
          <w:rFonts w:cs="宋体" w:hint="eastAsia"/>
          <w:sz w:val="24"/>
          <w:szCs w:val="24"/>
        </w:rPr>
        <w:t>函数，如遇到诊疗记录擦写按时间顺序自动擦写</w:t>
      </w:r>
      <w:r w:rsidRPr="00AB5AAA">
        <w:rPr>
          <w:rFonts w:cs="宋体" w:hint="eastAsia"/>
          <w:sz w:val="24"/>
          <w:szCs w:val="24"/>
        </w:rPr>
        <w:t>，保留最近三次诊疗记录。</w:t>
      </w:r>
    </w:p>
    <w:p w:rsidR="0004299A" w:rsidRPr="00E21A58" w:rsidRDefault="0004299A" w:rsidP="009160BE">
      <w:pPr>
        <w:pStyle w:val="12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设备打开操作</w:t>
      </w:r>
      <w:r w:rsidRPr="00875FBC">
        <w:rPr>
          <w:sz w:val="24"/>
          <w:szCs w:val="24"/>
        </w:rPr>
        <w:t>openDevice()</w:t>
      </w:r>
      <w:r>
        <w:rPr>
          <w:rFonts w:cs="宋体" w:hint="eastAsia"/>
          <w:sz w:val="24"/>
          <w:szCs w:val="24"/>
        </w:rPr>
        <w:t>函数要求</w:t>
      </w:r>
      <w:proofErr w:type="gramStart"/>
      <w:r>
        <w:rPr>
          <w:rFonts w:cs="宋体" w:hint="eastAsia"/>
          <w:sz w:val="24"/>
          <w:szCs w:val="24"/>
        </w:rPr>
        <w:t>完成卡</w:t>
      </w:r>
      <w:proofErr w:type="gramEnd"/>
      <w:r>
        <w:rPr>
          <w:rFonts w:cs="宋体" w:hint="eastAsia"/>
          <w:sz w:val="24"/>
          <w:szCs w:val="24"/>
        </w:rPr>
        <w:t>的内部</w:t>
      </w:r>
      <w:r w:rsidRPr="00875FBC">
        <w:rPr>
          <w:rFonts w:cs="宋体" w:hint="eastAsia"/>
          <w:sz w:val="24"/>
          <w:szCs w:val="24"/>
        </w:rPr>
        <w:t>及有效期验证。</w:t>
      </w:r>
    </w:p>
    <w:p w:rsidR="00E21A58" w:rsidRPr="0014568C" w:rsidRDefault="00E21A58" w:rsidP="009160BE">
      <w:pPr>
        <w:pStyle w:val="12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数据在</w:t>
      </w:r>
      <w:r w:rsidR="00F07298">
        <w:rPr>
          <w:rFonts w:cs="宋体" w:hint="eastAsia"/>
          <w:sz w:val="24"/>
          <w:szCs w:val="24"/>
        </w:rPr>
        <w:t>读写</w:t>
      </w:r>
      <w:r>
        <w:rPr>
          <w:rFonts w:cs="宋体" w:hint="eastAsia"/>
          <w:sz w:val="24"/>
          <w:szCs w:val="24"/>
        </w:rPr>
        <w:t>过程中，全部以字符型数据进行数据交互。</w:t>
      </w:r>
    </w:p>
    <w:p w:rsidR="0014568C" w:rsidRPr="003C7AE8" w:rsidRDefault="0014568C" w:rsidP="009160BE">
      <w:pPr>
        <w:pStyle w:val="12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所有涉及到日期</w:t>
      </w:r>
      <w:r w:rsidR="00B561E6">
        <w:rPr>
          <w:rFonts w:cs="宋体" w:hint="eastAsia"/>
          <w:sz w:val="24"/>
          <w:szCs w:val="24"/>
        </w:rPr>
        <w:t>格式统一为：</w:t>
      </w:r>
      <w:r w:rsidR="00B561E6" w:rsidRPr="006169BD">
        <w:rPr>
          <w:rFonts w:ascii="宋体" w:cs="宋体"/>
        </w:rPr>
        <w:t>YYYYMMDD</w:t>
      </w:r>
    </w:p>
    <w:p w:rsidR="003C7AE8" w:rsidRPr="00C9645D" w:rsidRDefault="003C7AE8" w:rsidP="00C9645D">
      <w:pPr>
        <w:pStyle w:val="20"/>
        <w:numPr>
          <w:ilvl w:val="0"/>
          <w:numId w:val="23"/>
        </w:numPr>
      </w:pPr>
      <w:bookmarkStart w:id="10" w:name="_Toc356215403"/>
      <w:r w:rsidRPr="00C9645D">
        <w:rPr>
          <w:rFonts w:hint="eastAsia"/>
        </w:rPr>
        <w:t>命名方法</w:t>
      </w:r>
      <w:bookmarkEnd w:id="10"/>
    </w:p>
    <w:p w:rsidR="003C7AE8" w:rsidRPr="00C9645D" w:rsidRDefault="003C7AE8" w:rsidP="00C871FC">
      <w:pPr>
        <w:pStyle w:val="12"/>
        <w:numPr>
          <w:ilvl w:val="0"/>
          <w:numId w:val="45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本标准的接口函数命名采用</w:t>
      </w:r>
      <w:r w:rsidR="00C9645D">
        <w:rPr>
          <w:rFonts w:cs="宋体" w:hint="eastAsia"/>
          <w:sz w:val="24"/>
          <w:szCs w:val="24"/>
        </w:rPr>
        <w:t>：</w:t>
      </w:r>
      <w:r>
        <w:rPr>
          <w:rFonts w:cs="宋体" w:hint="eastAsia"/>
          <w:sz w:val="24"/>
          <w:szCs w:val="24"/>
        </w:rPr>
        <w:t>读、写信息标识</w:t>
      </w:r>
      <w:r w:rsidR="00B25D22">
        <w:rPr>
          <w:rFonts w:cs="宋体" w:hint="eastAsia"/>
          <w:sz w:val="24"/>
          <w:szCs w:val="24"/>
        </w:rPr>
        <w:t>及</w:t>
      </w:r>
      <w:r>
        <w:rPr>
          <w:rFonts w:cs="宋体" w:hint="eastAsia"/>
          <w:sz w:val="24"/>
          <w:szCs w:val="24"/>
        </w:rPr>
        <w:t>信息在卡中的存储位置，如读取发卡机构基本信息的函数名为</w:t>
      </w:r>
      <w:r>
        <w:rPr>
          <w:rFonts w:cs="宋体" w:hint="eastAsia"/>
          <w:sz w:val="24"/>
          <w:szCs w:val="24"/>
        </w:rPr>
        <w:t xml:space="preserve"> </w:t>
      </w:r>
      <w:r w:rsidRPr="00C9645D">
        <w:rPr>
          <w:rFonts w:cs="宋体"/>
          <w:sz w:val="24"/>
          <w:szCs w:val="24"/>
        </w:rPr>
        <w:t>readInfoDDF1EF05</w:t>
      </w:r>
    </w:p>
    <w:p w:rsidR="00C9645D" w:rsidRPr="00C9645D" w:rsidRDefault="00C9645D" w:rsidP="00C871FC">
      <w:pPr>
        <w:pStyle w:val="12"/>
        <w:numPr>
          <w:ilvl w:val="0"/>
          <w:numId w:val="45"/>
        </w:numPr>
        <w:spacing w:line="360" w:lineRule="auto"/>
        <w:ind w:firstLineChars="0"/>
        <w:rPr>
          <w:rFonts w:cs="宋体"/>
          <w:sz w:val="24"/>
          <w:szCs w:val="24"/>
        </w:rPr>
      </w:pPr>
      <w:r w:rsidRPr="00C9645D">
        <w:rPr>
          <w:rFonts w:cs="宋体" w:hint="eastAsia"/>
          <w:sz w:val="24"/>
          <w:szCs w:val="24"/>
        </w:rPr>
        <w:t>函数体以</w:t>
      </w:r>
      <w:r w:rsidRPr="00C9645D">
        <w:rPr>
          <w:rFonts w:cs="宋体" w:hint="eastAsia"/>
          <w:sz w:val="24"/>
          <w:szCs w:val="24"/>
        </w:rPr>
        <w:t>XML</w:t>
      </w:r>
      <w:r w:rsidR="00BE29AD">
        <w:rPr>
          <w:rFonts w:cs="宋体" w:hint="eastAsia"/>
          <w:sz w:val="24"/>
          <w:szCs w:val="24"/>
        </w:rPr>
        <w:t>格式存取，具体信息以首字母大写命名，如基本信息中的姓名，</w:t>
      </w:r>
      <w:r w:rsidR="00C871FC">
        <w:rPr>
          <w:rFonts w:cs="宋体" w:hint="eastAsia"/>
          <w:sz w:val="24"/>
          <w:szCs w:val="24"/>
        </w:rPr>
        <w:t>格式为：</w:t>
      </w:r>
      <w:r w:rsidR="00C871FC" w:rsidRPr="00C871FC">
        <w:rPr>
          <w:rFonts w:cs="宋体" w:hint="eastAsia"/>
          <w:sz w:val="24"/>
          <w:szCs w:val="24"/>
        </w:rPr>
        <w:t>&lt;XM&gt;</w:t>
      </w:r>
      <w:r w:rsidR="00C871FC" w:rsidRPr="00C871FC">
        <w:rPr>
          <w:rFonts w:cs="宋体" w:hint="eastAsia"/>
          <w:sz w:val="24"/>
          <w:szCs w:val="24"/>
        </w:rPr>
        <w:t>姓名</w:t>
      </w:r>
      <w:r w:rsidR="00C871FC" w:rsidRPr="00C871FC">
        <w:rPr>
          <w:rFonts w:cs="宋体" w:hint="eastAsia"/>
          <w:sz w:val="24"/>
          <w:szCs w:val="24"/>
        </w:rPr>
        <w:t>&lt;/XM&gt;</w:t>
      </w:r>
    </w:p>
    <w:p w:rsidR="0004299A" w:rsidRDefault="0004299A" w:rsidP="001325B6">
      <w:pPr>
        <w:pStyle w:val="20"/>
        <w:numPr>
          <w:ilvl w:val="0"/>
          <w:numId w:val="23"/>
        </w:numPr>
        <w:rPr>
          <w:rFonts w:cs="Times New Roman"/>
        </w:rPr>
      </w:pPr>
      <w:bookmarkStart w:id="11" w:name="_Toc356215404"/>
      <w:r w:rsidRPr="00C66D9C">
        <w:rPr>
          <w:rFonts w:hint="eastAsia"/>
        </w:rPr>
        <w:t>接口函数</w:t>
      </w:r>
      <w:bookmarkEnd w:id="11"/>
    </w:p>
    <w:p w:rsidR="0004299A" w:rsidRPr="00C66D9C" w:rsidRDefault="0004299A" w:rsidP="001325B6">
      <w:pPr>
        <w:pStyle w:val="30"/>
        <w:numPr>
          <w:ilvl w:val="1"/>
          <w:numId w:val="23"/>
        </w:numPr>
        <w:rPr>
          <w:rFonts w:cs="Times New Roman"/>
        </w:rPr>
      </w:pPr>
      <w:bookmarkStart w:id="12" w:name="_Toc354475955"/>
      <w:bookmarkStart w:id="13" w:name="_Toc356215405"/>
      <w:r w:rsidRPr="00C66D9C">
        <w:rPr>
          <w:rFonts w:hint="eastAsia"/>
        </w:rPr>
        <w:t>设备管理</w:t>
      </w:r>
      <w:bookmarkEnd w:id="12"/>
      <w:bookmarkEnd w:id="13"/>
    </w:p>
    <w:p w:rsidR="0004299A" w:rsidRPr="00C66D9C" w:rsidRDefault="0004299A" w:rsidP="001325B6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C66D9C">
        <w:rPr>
          <w:rFonts w:hint="eastAsia"/>
        </w:rPr>
        <w:t>概述</w:t>
      </w:r>
    </w:p>
    <w:p w:rsidR="0004299A" w:rsidRPr="00974E12" w:rsidRDefault="0004299A" w:rsidP="00D92657">
      <w:pPr>
        <w:pStyle w:val="12"/>
        <w:spacing w:line="360" w:lineRule="auto"/>
        <w:ind w:firstLine="480"/>
        <w:rPr>
          <w:sz w:val="24"/>
          <w:szCs w:val="24"/>
        </w:rPr>
      </w:pPr>
      <w:r w:rsidRPr="00974E12">
        <w:rPr>
          <w:rFonts w:cs="宋体" w:hint="eastAsia"/>
          <w:sz w:val="24"/>
          <w:szCs w:val="24"/>
        </w:rPr>
        <w:t>设备管理函数主要是检测设备，</w:t>
      </w:r>
      <w:r>
        <w:rPr>
          <w:rFonts w:cs="宋体" w:hint="eastAsia"/>
          <w:sz w:val="24"/>
          <w:szCs w:val="24"/>
        </w:rPr>
        <w:t>连接关闭设备，检测卡，给卡</w:t>
      </w:r>
      <w:proofErr w:type="gramStart"/>
      <w:r>
        <w:rPr>
          <w:rFonts w:cs="宋体" w:hint="eastAsia"/>
          <w:sz w:val="24"/>
          <w:szCs w:val="24"/>
        </w:rPr>
        <w:t>上下电</w:t>
      </w:r>
      <w:proofErr w:type="gramEnd"/>
      <w:r>
        <w:rPr>
          <w:rFonts w:cs="宋体" w:hint="eastAsia"/>
          <w:sz w:val="24"/>
          <w:szCs w:val="24"/>
        </w:rPr>
        <w:t>等操作，</w:t>
      </w:r>
      <w:r w:rsidRPr="00974E12">
        <w:rPr>
          <w:rFonts w:cs="宋体" w:hint="eastAsia"/>
          <w:sz w:val="24"/>
          <w:szCs w:val="24"/>
        </w:rPr>
        <w:t>这些操作都封装在以下函数中。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4"/>
        <w:gridCol w:w="3119"/>
        <w:gridCol w:w="4111"/>
      </w:tblGrid>
      <w:tr w:rsidR="0004299A" w:rsidRPr="001F6B6B">
        <w:tc>
          <w:tcPr>
            <w:tcW w:w="1134" w:type="dxa"/>
            <w:shd w:val="clear" w:color="auto" w:fill="D9D9D9"/>
          </w:tcPr>
          <w:p w:rsidR="0004299A" w:rsidRPr="004E4742" w:rsidRDefault="0004299A" w:rsidP="006326C7">
            <w:pPr>
              <w:pStyle w:val="12"/>
              <w:ind w:firstLineChars="0"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序号</w:t>
            </w:r>
          </w:p>
        </w:tc>
        <w:tc>
          <w:tcPr>
            <w:tcW w:w="3119" w:type="dxa"/>
            <w:shd w:val="clear" w:color="auto" w:fill="D9D9D9"/>
          </w:tcPr>
          <w:p w:rsidR="0004299A" w:rsidRPr="004E4742" w:rsidRDefault="0004299A" w:rsidP="006326C7">
            <w:pPr>
              <w:pStyle w:val="12"/>
              <w:ind w:firstLineChars="0" w:firstLine="0"/>
              <w:jc w:val="center"/>
              <w:rPr>
                <w:rFonts w:ascii="宋体"/>
                <w:b/>
                <w:bCs/>
              </w:rPr>
            </w:pPr>
            <w:r w:rsidRPr="004E4742">
              <w:rPr>
                <w:rFonts w:ascii="宋体" w:cs="宋体" w:hint="eastAsia"/>
                <w:b/>
                <w:bCs/>
              </w:rPr>
              <w:t>函数名</w:t>
            </w:r>
          </w:p>
        </w:tc>
        <w:tc>
          <w:tcPr>
            <w:tcW w:w="4111" w:type="dxa"/>
            <w:shd w:val="clear" w:color="auto" w:fill="D9D9D9"/>
          </w:tcPr>
          <w:p w:rsidR="0004299A" w:rsidRPr="004E4742" w:rsidRDefault="0004299A" w:rsidP="006326C7">
            <w:pPr>
              <w:pStyle w:val="12"/>
              <w:ind w:firstLineChars="0" w:firstLine="0"/>
              <w:jc w:val="center"/>
              <w:rPr>
                <w:rFonts w:ascii="宋体"/>
                <w:b/>
                <w:bCs/>
              </w:rPr>
            </w:pPr>
            <w:r w:rsidRPr="004E4742">
              <w:rPr>
                <w:rFonts w:ascii="宋体" w:cs="宋体" w:hint="eastAsia"/>
                <w:b/>
                <w:bCs/>
              </w:rPr>
              <w:t>功能</w:t>
            </w:r>
          </w:p>
        </w:tc>
      </w:tr>
      <w:tr w:rsidR="0004299A" w:rsidRPr="001F6B6B">
        <w:tc>
          <w:tcPr>
            <w:tcW w:w="1134" w:type="dxa"/>
          </w:tcPr>
          <w:p w:rsidR="0004299A" w:rsidRPr="001325B6" w:rsidRDefault="0004299A" w:rsidP="001325B6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宋体"/>
              </w:rPr>
            </w:pPr>
          </w:p>
        </w:tc>
        <w:tc>
          <w:tcPr>
            <w:tcW w:w="3119" w:type="dxa"/>
          </w:tcPr>
          <w:p w:rsidR="0004299A" w:rsidRPr="001325B6" w:rsidRDefault="0004299A" w:rsidP="006326C7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o</w:t>
            </w:r>
            <w:r w:rsidRPr="001325B6">
              <w:rPr>
                <w:rFonts w:ascii="宋体" w:cs="宋体"/>
              </w:rPr>
              <w:t>penDeivce</w:t>
            </w:r>
          </w:p>
        </w:tc>
        <w:tc>
          <w:tcPr>
            <w:tcW w:w="4111" w:type="dxa"/>
          </w:tcPr>
          <w:p w:rsidR="0004299A" w:rsidRPr="001D6471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1D6471">
              <w:rPr>
                <w:rFonts w:ascii="宋体" w:cs="宋体" w:hint="eastAsia"/>
              </w:rPr>
              <w:t>打开设备</w:t>
            </w:r>
          </w:p>
        </w:tc>
      </w:tr>
      <w:tr w:rsidR="0004299A" w:rsidRPr="001F6B6B">
        <w:tc>
          <w:tcPr>
            <w:tcW w:w="1134" w:type="dxa"/>
          </w:tcPr>
          <w:p w:rsidR="0004299A" w:rsidRPr="001325B6" w:rsidRDefault="0004299A" w:rsidP="001325B6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宋体"/>
              </w:rPr>
            </w:pPr>
          </w:p>
        </w:tc>
        <w:tc>
          <w:tcPr>
            <w:tcW w:w="3119" w:type="dxa"/>
          </w:tcPr>
          <w:p w:rsidR="0004299A" w:rsidRPr="001325B6" w:rsidRDefault="0004299A" w:rsidP="006326C7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c</w:t>
            </w:r>
            <w:r w:rsidRPr="001325B6">
              <w:rPr>
                <w:rFonts w:ascii="宋体" w:cs="宋体"/>
              </w:rPr>
              <w:t>loseDevice</w:t>
            </w:r>
          </w:p>
        </w:tc>
        <w:tc>
          <w:tcPr>
            <w:tcW w:w="4111" w:type="dxa"/>
          </w:tcPr>
          <w:p w:rsidR="0004299A" w:rsidRPr="001D6471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1D6471">
              <w:rPr>
                <w:rFonts w:ascii="宋体" w:cs="宋体" w:hint="eastAsia"/>
              </w:rPr>
              <w:t>关闭设备</w:t>
            </w:r>
          </w:p>
        </w:tc>
      </w:tr>
      <w:tr w:rsidR="0004299A" w:rsidRPr="001F6B6B">
        <w:tc>
          <w:tcPr>
            <w:tcW w:w="1134" w:type="dxa"/>
          </w:tcPr>
          <w:p w:rsidR="0004299A" w:rsidRPr="001325B6" w:rsidRDefault="0004299A" w:rsidP="001325B6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宋体"/>
              </w:rPr>
            </w:pPr>
          </w:p>
        </w:tc>
        <w:tc>
          <w:tcPr>
            <w:tcW w:w="3119" w:type="dxa"/>
          </w:tcPr>
          <w:p w:rsidR="0004299A" w:rsidRPr="001325B6" w:rsidRDefault="0004299A" w:rsidP="006326C7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p</w:t>
            </w:r>
            <w:r w:rsidRPr="001325B6">
              <w:rPr>
                <w:rFonts w:ascii="宋体" w:cs="宋体"/>
              </w:rPr>
              <w:t>owerOn</w:t>
            </w:r>
          </w:p>
        </w:tc>
        <w:tc>
          <w:tcPr>
            <w:tcW w:w="4111" w:type="dxa"/>
          </w:tcPr>
          <w:p w:rsidR="0004299A" w:rsidRPr="001D6471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1D6471">
              <w:rPr>
                <w:rFonts w:ascii="宋体" w:cs="宋体" w:hint="eastAsia"/>
              </w:rPr>
              <w:t>设备复位</w:t>
            </w:r>
          </w:p>
        </w:tc>
      </w:tr>
      <w:tr w:rsidR="0004299A" w:rsidRPr="001F6B6B">
        <w:tc>
          <w:tcPr>
            <w:tcW w:w="1134" w:type="dxa"/>
          </w:tcPr>
          <w:p w:rsidR="0004299A" w:rsidRPr="001325B6" w:rsidRDefault="0004299A" w:rsidP="001325B6">
            <w:pPr>
              <w:pStyle w:val="12"/>
              <w:numPr>
                <w:ilvl w:val="0"/>
                <w:numId w:val="44"/>
              </w:numPr>
              <w:ind w:firstLineChars="0"/>
              <w:rPr>
                <w:rFonts w:ascii="宋体"/>
              </w:rPr>
            </w:pPr>
          </w:p>
        </w:tc>
        <w:tc>
          <w:tcPr>
            <w:tcW w:w="3119" w:type="dxa"/>
          </w:tcPr>
          <w:p w:rsidR="0004299A" w:rsidRPr="001325B6" w:rsidRDefault="0004299A" w:rsidP="006326C7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s</w:t>
            </w:r>
            <w:r w:rsidRPr="001325B6">
              <w:rPr>
                <w:rFonts w:ascii="宋体" w:cs="宋体"/>
              </w:rPr>
              <w:t>endAPDU</w:t>
            </w:r>
          </w:p>
        </w:tc>
        <w:tc>
          <w:tcPr>
            <w:tcW w:w="4111" w:type="dxa"/>
          </w:tcPr>
          <w:p w:rsidR="0004299A" w:rsidRPr="001D6471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1D6471">
              <w:rPr>
                <w:rFonts w:ascii="宋体" w:cs="宋体" w:hint="eastAsia"/>
              </w:rPr>
              <w:t>发送指令</w:t>
            </w:r>
          </w:p>
        </w:tc>
      </w:tr>
    </w:tbl>
    <w:p w:rsidR="0004299A" w:rsidRPr="00997339" w:rsidRDefault="0004299A" w:rsidP="001325B6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997339">
        <w:rPr>
          <w:rFonts w:hint="eastAsia"/>
        </w:rPr>
        <w:t>打开设备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80"/>
        <w:gridCol w:w="7200"/>
      </w:tblGrid>
      <w:tr w:rsidR="0004299A" w:rsidRPr="00286042" w:rsidTr="00A94FD3">
        <w:trPr>
          <w:trHeight w:val="500"/>
        </w:trPr>
        <w:tc>
          <w:tcPr>
            <w:tcW w:w="108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0D18C8">
              <w:rPr>
                <w:rFonts w:ascii="宋体" w:cs="宋体" w:hint="eastAsia"/>
              </w:rPr>
              <w:t>函数原型</w:t>
            </w:r>
          </w:p>
        </w:tc>
        <w:tc>
          <w:tcPr>
            <w:tcW w:w="7200" w:type="dxa"/>
          </w:tcPr>
          <w:p w:rsidR="0004299A" w:rsidRPr="00500C6D" w:rsidRDefault="002E54F2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o</w:t>
            </w:r>
            <w:r w:rsidR="0004299A" w:rsidRPr="00500C6D">
              <w:rPr>
                <w:rFonts w:ascii="宋体" w:cs="宋体"/>
              </w:rPr>
              <w:t>penDevice</w:t>
            </w:r>
            <w:r w:rsidR="0004299A">
              <w:rPr>
                <w:rFonts w:ascii="宋体" w:cs="宋体"/>
              </w:rPr>
              <w:t>(int port)</w:t>
            </w:r>
          </w:p>
        </w:tc>
      </w:tr>
      <w:tr w:rsidR="0004299A" w:rsidRPr="00286042" w:rsidTr="00A94FD3">
        <w:tc>
          <w:tcPr>
            <w:tcW w:w="108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0D18C8">
              <w:rPr>
                <w:rFonts w:ascii="宋体" w:cs="宋体" w:hint="eastAsia"/>
              </w:rPr>
              <w:t>功能描述</w:t>
            </w:r>
          </w:p>
        </w:tc>
        <w:tc>
          <w:tcPr>
            <w:tcW w:w="720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打开设备，检查设备是否有效，如果是有效卡，则允许进一步操作，否则失败。</w:t>
            </w:r>
          </w:p>
        </w:tc>
      </w:tr>
      <w:tr w:rsidR="0004299A" w:rsidRPr="00286042" w:rsidTr="0014568C">
        <w:trPr>
          <w:trHeight w:val="528"/>
        </w:trPr>
        <w:tc>
          <w:tcPr>
            <w:tcW w:w="108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20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成功返回</w:t>
            </w:r>
            <w:r>
              <w:rPr>
                <w:rFonts w:ascii="宋体" w:cs="宋体"/>
              </w:rPr>
              <w:t>0</w:t>
            </w:r>
            <w:r>
              <w:rPr>
                <w:rFonts w:ascii="宋体" w:cs="宋体" w:hint="eastAsia"/>
              </w:rPr>
              <w:t>，失败返回错误信息。</w:t>
            </w:r>
          </w:p>
        </w:tc>
      </w:tr>
    </w:tbl>
    <w:p w:rsidR="0004299A" w:rsidRDefault="0004299A" w:rsidP="001325B6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lastRenderedPageBreak/>
        <w:t>关闭设备</w:t>
      </w:r>
    </w:p>
    <w:tbl>
      <w:tblPr>
        <w:tblW w:w="82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80"/>
        <w:gridCol w:w="7200"/>
      </w:tblGrid>
      <w:tr w:rsidR="0004299A" w:rsidRPr="00286042">
        <w:trPr>
          <w:trHeight w:val="427"/>
        </w:trPr>
        <w:tc>
          <w:tcPr>
            <w:tcW w:w="108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0D18C8">
              <w:rPr>
                <w:rFonts w:ascii="宋体" w:cs="宋体" w:hint="eastAsia"/>
              </w:rPr>
              <w:t>函数原型</w:t>
            </w:r>
          </w:p>
        </w:tc>
        <w:tc>
          <w:tcPr>
            <w:tcW w:w="7200" w:type="dxa"/>
          </w:tcPr>
          <w:p w:rsidR="0004299A" w:rsidRPr="000D18C8" w:rsidRDefault="002E54F2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c</w:t>
            </w:r>
            <w:r w:rsidR="0004299A" w:rsidRPr="000D18C8">
              <w:rPr>
                <w:rFonts w:ascii="宋体" w:cs="宋体"/>
              </w:rPr>
              <w:t>loseDevice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286042" w:rsidTr="0014568C">
        <w:trPr>
          <w:trHeight w:val="500"/>
        </w:trPr>
        <w:tc>
          <w:tcPr>
            <w:tcW w:w="1080" w:type="dxa"/>
          </w:tcPr>
          <w:p w:rsidR="0004299A" w:rsidRPr="000D18C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200" w:type="dxa"/>
          </w:tcPr>
          <w:p w:rsidR="0004299A" w:rsidRPr="000D18C8" w:rsidRDefault="0004299A" w:rsidP="0041482D">
            <w:pPr>
              <w:pStyle w:val="12"/>
              <w:ind w:firstLineChars="0" w:firstLine="0"/>
              <w:rPr>
                <w:rFonts w:ascii="宋体"/>
              </w:rPr>
            </w:pPr>
            <w:r w:rsidRPr="000D18C8">
              <w:rPr>
                <w:rFonts w:ascii="宋体" w:cs="宋体" w:hint="eastAsia"/>
              </w:rPr>
              <w:t>成功返回</w:t>
            </w:r>
            <w:r>
              <w:rPr>
                <w:rFonts w:ascii="宋体" w:cs="宋体"/>
              </w:rPr>
              <w:t>0</w:t>
            </w:r>
            <w:r w:rsidRPr="000D18C8">
              <w:rPr>
                <w:rFonts w:ascii="宋体" w:cs="宋体" w:hint="eastAsia"/>
              </w:rPr>
              <w:t>，失败返回相应的错误码。</w:t>
            </w:r>
          </w:p>
        </w:tc>
      </w:tr>
    </w:tbl>
    <w:p w:rsidR="0004299A" w:rsidRDefault="0004299A" w:rsidP="001325B6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B10115">
        <w:rPr>
          <w:rFonts w:hint="eastAsia"/>
        </w:rPr>
        <w:t>设备复位</w:t>
      </w:r>
    </w:p>
    <w:tbl>
      <w:tblPr>
        <w:tblW w:w="822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36"/>
        <w:gridCol w:w="6993"/>
      </w:tblGrid>
      <w:tr w:rsidR="0004299A" w:rsidRPr="00286042">
        <w:trPr>
          <w:trHeight w:val="398"/>
        </w:trPr>
        <w:tc>
          <w:tcPr>
            <w:tcW w:w="1236" w:type="dxa"/>
          </w:tcPr>
          <w:p w:rsidR="0004299A" w:rsidRPr="003773E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cs="宋体" w:hint="eastAsia"/>
              </w:rPr>
              <w:t>函数原型</w:t>
            </w:r>
          </w:p>
        </w:tc>
        <w:tc>
          <w:tcPr>
            <w:tcW w:w="6993" w:type="dxa"/>
          </w:tcPr>
          <w:p w:rsidR="0004299A" w:rsidRPr="003773E8" w:rsidRDefault="002E54F2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p</w:t>
            </w:r>
            <w:r w:rsidR="0004299A" w:rsidRPr="003773E8">
              <w:rPr>
                <w:rFonts w:ascii="宋体" w:cs="宋体"/>
              </w:rPr>
              <w:t>owerOn</w:t>
            </w:r>
            <w:r w:rsidR="0004299A">
              <w:rPr>
                <w:rFonts w:ascii="宋体" w:cs="宋体"/>
              </w:rPr>
              <w:t>(int slot)</w:t>
            </w:r>
          </w:p>
        </w:tc>
      </w:tr>
      <w:tr w:rsidR="0004299A" w:rsidRPr="00286042">
        <w:trPr>
          <w:trHeight w:val="398"/>
        </w:trPr>
        <w:tc>
          <w:tcPr>
            <w:tcW w:w="1236" w:type="dxa"/>
          </w:tcPr>
          <w:p w:rsidR="0004299A" w:rsidRPr="003773E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功能描述</w:t>
            </w:r>
          </w:p>
        </w:tc>
        <w:tc>
          <w:tcPr>
            <w:tcW w:w="6993" w:type="dxa"/>
          </w:tcPr>
          <w:p w:rsidR="0004299A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将设备进行复位</w:t>
            </w:r>
          </w:p>
        </w:tc>
      </w:tr>
      <w:tr w:rsidR="0004299A" w:rsidRPr="00286042" w:rsidTr="0014568C">
        <w:trPr>
          <w:trHeight w:val="518"/>
        </w:trPr>
        <w:tc>
          <w:tcPr>
            <w:tcW w:w="1236" w:type="dxa"/>
          </w:tcPr>
          <w:p w:rsidR="0004299A" w:rsidRPr="003773E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6993" w:type="dxa"/>
          </w:tcPr>
          <w:p w:rsidR="0004299A" w:rsidRPr="003773E8" w:rsidRDefault="0004299A" w:rsidP="006326C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成功返回卡片复位信息</w:t>
            </w:r>
            <w:r w:rsidRPr="003773E8">
              <w:rPr>
                <w:rFonts w:ascii="宋体" w:cs="宋体" w:hint="eastAsia"/>
              </w:rPr>
              <w:t>，失败返回相应的错误码。</w:t>
            </w:r>
          </w:p>
        </w:tc>
      </w:tr>
    </w:tbl>
    <w:p w:rsidR="0004299A" w:rsidRPr="00063B5F" w:rsidRDefault="0004299A" w:rsidP="001325B6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B10115">
        <w:rPr>
          <w:rFonts w:hint="eastAsia"/>
        </w:rPr>
        <w:t>发送指令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97"/>
      </w:tblGrid>
      <w:tr w:rsidR="0004299A" w:rsidRPr="00286042">
        <w:trPr>
          <w:trHeight w:val="616"/>
        </w:trPr>
        <w:tc>
          <w:tcPr>
            <w:tcW w:w="1221" w:type="dxa"/>
          </w:tcPr>
          <w:p w:rsidR="0004299A" w:rsidRPr="00286042" w:rsidRDefault="0004299A" w:rsidP="006326C7">
            <w:pPr>
              <w:rPr>
                <w:rFonts w:hAnsi="宋体"/>
              </w:rPr>
            </w:pPr>
            <w:r w:rsidRPr="00286042">
              <w:rPr>
                <w:rFonts w:hAnsi="宋体" w:cs="宋体" w:hint="eastAsia"/>
              </w:rPr>
              <w:t>函数原型</w:t>
            </w:r>
          </w:p>
        </w:tc>
        <w:tc>
          <w:tcPr>
            <w:tcW w:w="7097" w:type="dxa"/>
          </w:tcPr>
          <w:p w:rsidR="0004299A" w:rsidRPr="00D9778F" w:rsidRDefault="002E54F2" w:rsidP="006326C7">
            <w:pPr>
              <w:pStyle w:val="12"/>
              <w:ind w:firstLineChars="0" w:firstLine="0"/>
            </w:pP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sendAPDU(int slot,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command,int len)</w:t>
            </w:r>
          </w:p>
        </w:tc>
      </w:tr>
      <w:tr w:rsidR="0004299A" w:rsidRPr="00286042">
        <w:trPr>
          <w:trHeight w:val="502"/>
        </w:trPr>
        <w:tc>
          <w:tcPr>
            <w:tcW w:w="1221" w:type="dxa"/>
          </w:tcPr>
          <w:p w:rsidR="0004299A" w:rsidRPr="00286042" w:rsidRDefault="0004299A" w:rsidP="006326C7">
            <w:pPr>
              <w:rPr>
                <w:rFonts w:hAnsi="宋体"/>
              </w:rPr>
            </w:pPr>
            <w:r w:rsidRPr="00286042">
              <w:rPr>
                <w:rFonts w:hAnsi="宋体" w:cs="宋体" w:hint="eastAsia"/>
              </w:rPr>
              <w:t>功能描述</w:t>
            </w:r>
          </w:p>
        </w:tc>
        <w:tc>
          <w:tcPr>
            <w:tcW w:w="7097" w:type="dxa"/>
          </w:tcPr>
          <w:p w:rsidR="0004299A" w:rsidRPr="00286042" w:rsidRDefault="0004299A" w:rsidP="006326C7">
            <w:pPr>
              <w:rPr>
                <w:rFonts w:hAnsi="宋体"/>
              </w:rPr>
            </w:pPr>
            <w:r>
              <w:rPr>
                <w:rFonts w:hAnsi="宋体" w:cs="宋体" w:hint="eastAsia"/>
              </w:rPr>
              <w:t>发送指令</w:t>
            </w:r>
          </w:p>
        </w:tc>
      </w:tr>
      <w:tr w:rsidR="0004299A" w:rsidRPr="00286042">
        <w:trPr>
          <w:trHeight w:val="634"/>
        </w:trPr>
        <w:tc>
          <w:tcPr>
            <w:tcW w:w="1221" w:type="dxa"/>
          </w:tcPr>
          <w:p w:rsidR="0004299A" w:rsidRPr="00286042" w:rsidRDefault="0004299A" w:rsidP="006326C7">
            <w:pPr>
              <w:rPr>
                <w:rFonts w:hAnsi="宋体"/>
              </w:rPr>
            </w:pPr>
            <w:r>
              <w:rPr>
                <w:rFonts w:hAnsi="宋体" w:cs="宋体" w:hint="eastAsia"/>
              </w:rPr>
              <w:t>传出参数</w:t>
            </w:r>
          </w:p>
        </w:tc>
        <w:tc>
          <w:tcPr>
            <w:tcW w:w="7097" w:type="dxa"/>
          </w:tcPr>
          <w:p w:rsidR="0004299A" w:rsidRPr="008D6C24" w:rsidRDefault="0004299A" w:rsidP="006326C7">
            <w:r>
              <w:rPr>
                <w:rFonts w:ascii="宋体" w:cs="宋体" w:hint="eastAsia"/>
              </w:rPr>
              <w:t>成功返回</w:t>
            </w:r>
            <w:r>
              <w:rPr>
                <w:rFonts w:ascii="宋体" w:cs="宋体"/>
              </w:rPr>
              <w:t>APDU</w:t>
            </w:r>
            <w:r>
              <w:rPr>
                <w:rFonts w:ascii="宋体" w:cs="宋体" w:hint="eastAsia"/>
              </w:rPr>
              <w:t>指令</w:t>
            </w:r>
            <w:r w:rsidRPr="003773E8">
              <w:rPr>
                <w:rFonts w:ascii="宋体" w:cs="宋体" w:hint="eastAsia"/>
              </w:rPr>
              <w:t>，失败返回相应的错误码。</w:t>
            </w:r>
          </w:p>
        </w:tc>
      </w:tr>
    </w:tbl>
    <w:p w:rsidR="0004299A" w:rsidRPr="00282CE3" w:rsidRDefault="0004299A" w:rsidP="00F035C5">
      <w:pPr>
        <w:pStyle w:val="30"/>
        <w:numPr>
          <w:ilvl w:val="1"/>
          <w:numId w:val="23"/>
        </w:numPr>
        <w:rPr>
          <w:rFonts w:cs="Times New Roman"/>
        </w:rPr>
      </w:pPr>
      <w:bookmarkStart w:id="14" w:name="_Toc356215406"/>
      <w:r w:rsidRPr="00282CE3">
        <w:rPr>
          <w:rFonts w:hint="eastAsia"/>
        </w:rPr>
        <w:t>用户卡读写</w:t>
      </w:r>
      <w:bookmarkEnd w:id="14"/>
    </w:p>
    <w:tbl>
      <w:tblPr>
        <w:tblW w:w="83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1"/>
        <w:gridCol w:w="2551"/>
        <w:gridCol w:w="4962"/>
      </w:tblGrid>
      <w:tr w:rsidR="0004299A" w:rsidRPr="00706AF2" w:rsidTr="00BE29AD">
        <w:trPr>
          <w:trHeight w:val="492"/>
        </w:trPr>
        <w:tc>
          <w:tcPr>
            <w:tcW w:w="851" w:type="dxa"/>
            <w:shd w:val="clear" w:color="auto" w:fill="E6E6E6"/>
          </w:tcPr>
          <w:p w:rsidR="0004299A" w:rsidRPr="005A5E1D" w:rsidRDefault="0004299A" w:rsidP="0047132A">
            <w:pPr>
              <w:pStyle w:val="12"/>
              <w:ind w:firstLineChars="0"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序号</w:t>
            </w:r>
          </w:p>
        </w:tc>
        <w:tc>
          <w:tcPr>
            <w:tcW w:w="2551" w:type="dxa"/>
            <w:shd w:val="clear" w:color="auto" w:fill="E6E6E6"/>
          </w:tcPr>
          <w:p w:rsidR="0004299A" w:rsidRPr="005A5E1D" w:rsidRDefault="0004299A" w:rsidP="0047132A">
            <w:pPr>
              <w:pStyle w:val="12"/>
              <w:ind w:firstLineChars="0" w:firstLine="0"/>
              <w:jc w:val="center"/>
              <w:rPr>
                <w:rFonts w:ascii="宋体"/>
                <w:b/>
                <w:bCs/>
              </w:rPr>
            </w:pPr>
            <w:r w:rsidRPr="005A5E1D">
              <w:rPr>
                <w:rFonts w:ascii="宋体" w:cs="宋体" w:hint="eastAsia"/>
                <w:b/>
                <w:bCs/>
              </w:rPr>
              <w:t>函数名</w:t>
            </w:r>
          </w:p>
        </w:tc>
        <w:tc>
          <w:tcPr>
            <w:tcW w:w="4962" w:type="dxa"/>
            <w:shd w:val="clear" w:color="auto" w:fill="E6E6E6"/>
          </w:tcPr>
          <w:p w:rsidR="0004299A" w:rsidRPr="005A5E1D" w:rsidRDefault="0004299A" w:rsidP="0047132A">
            <w:pPr>
              <w:pStyle w:val="12"/>
              <w:ind w:firstLineChars="0" w:firstLine="0"/>
              <w:jc w:val="center"/>
              <w:rPr>
                <w:rFonts w:ascii="宋体"/>
                <w:b/>
                <w:bCs/>
              </w:rPr>
            </w:pPr>
            <w:r w:rsidRPr="005A5E1D">
              <w:rPr>
                <w:rFonts w:ascii="宋体" w:cs="宋体" w:hint="eastAsia"/>
                <w:b/>
                <w:bCs/>
              </w:rPr>
              <w:t>功能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0D6EAF">
              <w:rPr>
                <w:rFonts w:ascii="宋体" w:cs="宋体"/>
              </w:rPr>
              <w:t>DF1EF05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50005">
              <w:rPr>
                <w:rFonts w:ascii="宋体" w:cs="宋体" w:hint="eastAsia"/>
              </w:rPr>
              <w:t>读取卡中发卡机构基本数据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610D7D">
              <w:rPr>
                <w:rFonts w:ascii="宋体" w:cs="宋体"/>
              </w:rPr>
              <w:t>DF1EF06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50005">
              <w:rPr>
                <w:rFonts w:ascii="宋体" w:cs="宋体" w:hint="eastAsia"/>
              </w:rPr>
              <w:t>读取卡中持卡人基本信息数据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Pr="0079273B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79273B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 w:rsidRPr="0079273B">
              <w:rPr>
                <w:rFonts w:ascii="宋体" w:cs="宋体"/>
              </w:rPr>
              <w:t>readInfoDDF1EF07</w:t>
            </w:r>
          </w:p>
        </w:tc>
        <w:tc>
          <w:tcPr>
            <w:tcW w:w="4962" w:type="dxa"/>
          </w:tcPr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读取卡中照片数据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2729C5">
              <w:rPr>
                <w:rFonts w:ascii="宋体" w:cs="宋体"/>
              </w:rPr>
              <w:t>DF1EF08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50005">
              <w:rPr>
                <w:rFonts w:ascii="宋体" w:cs="宋体" w:hint="eastAsia"/>
              </w:rPr>
              <w:t>读取卡中有效期等数据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Pr="00DC213C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 w:rsidRPr="00DC213C">
              <w:rPr>
                <w:rFonts w:ascii="宋体" w:cs="宋体"/>
              </w:rPr>
              <w:t>writeInfoDDF1EF08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50005">
              <w:rPr>
                <w:rFonts w:ascii="宋体" w:cs="宋体" w:hint="eastAsia"/>
              </w:rPr>
              <w:t>写入卡中有效期等数据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B26FD1">
              <w:rPr>
                <w:rFonts w:ascii="宋体" w:cs="宋体"/>
              </w:rPr>
              <w:t>F01EF05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读取卡中地址信息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0E2A72">
              <w:rPr>
                <w:rFonts w:ascii="宋体" w:cs="宋体"/>
              </w:rPr>
              <w:t>F01EF05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写入卡中地址信息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103441">
              <w:rPr>
                <w:rFonts w:ascii="宋体" w:cs="宋体"/>
              </w:rPr>
              <w:t>F01EF06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读取卡中联系人信息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4C36D8">
              <w:rPr>
                <w:rFonts w:ascii="宋体" w:cs="宋体"/>
              </w:rPr>
              <w:t>F01EF06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写入卡中联系人信息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4B61D5">
              <w:rPr>
                <w:rFonts w:ascii="宋体" w:cs="宋体"/>
              </w:rPr>
              <w:t>F01EF07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读取卡中职业婚姻信息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8D0DE0">
              <w:rPr>
                <w:rFonts w:ascii="宋体" w:cs="宋体"/>
              </w:rPr>
              <w:t>F01EF07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写入卡中职业婚姻信息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8D0DE0">
              <w:rPr>
                <w:rFonts w:ascii="宋体" w:cs="宋体"/>
              </w:rPr>
              <w:t>F01EF08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读取卡中证件记录信息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8D0DE0">
              <w:rPr>
                <w:rFonts w:ascii="宋体" w:cs="宋体"/>
              </w:rPr>
              <w:t>F01EF08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写入卡中证件记录信息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A36212">
              <w:rPr>
                <w:rFonts w:ascii="宋体" w:cs="宋体"/>
              </w:rPr>
              <w:t>F02EF05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读取卡中临床基本数据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A36212">
              <w:rPr>
                <w:rFonts w:ascii="宋体" w:cs="宋体"/>
              </w:rPr>
              <w:t>F02EF05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写入卡中临床基本数据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A46A45">
              <w:rPr>
                <w:rFonts w:ascii="宋体" w:cs="宋体"/>
              </w:rPr>
              <w:t>F02EF06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读取卡中特殊信息数据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A46A45">
              <w:rPr>
                <w:rFonts w:ascii="宋体" w:cs="宋体"/>
              </w:rPr>
              <w:t>F02EF06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写入卡中特殊信息数据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997E8E">
              <w:rPr>
                <w:rFonts w:ascii="宋体" w:cs="宋体"/>
              </w:rPr>
              <w:t>F02EF07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读取卡中过敏基本数据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9A1115">
              <w:rPr>
                <w:rFonts w:ascii="宋体" w:cs="宋体"/>
              </w:rPr>
              <w:t>F02EF07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50005">
              <w:rPr>
                <w:rFonts w:ascii="宋体" w:cs="宋体" w:hint="eastAsia"/>
              </w:rPr>
              <w:t>写入卡中过敏</w:t>
            </w:r>
            <w:r>
              <w:rPr>
                <w:rFonts w:ascii="宋体" w:cs="宋体" w:hint="eastAsia"/>
              </w:rPr>
              <w:t>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CF1DF6">
              <w:rPr>
                <w:rFonts w:ascii="宋体" w:cs="宋体"/>
              </w:rPr>
              <w:t>F02EF08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读取卡中免疫基本数据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writeInfoD</w:t>
            </w:r>
            <w:r w:rsidRPr="00CF1DF6">
              <w:rPr>
                <w:rFonts w:ascii="宋体" w:cs="宋体"/>
              </w:rPr>
              <w:t>F02EF08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写入卡中免疫基本数据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D7469C">
              <w:rPr>
                <w:rFonts w:ascii="宋体" w:cs="宋体"/>
              </w:rPr>
              <w:t>F03EF05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读取卡中住院信息索引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Pr="00AD01B6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 w:rsidRPr="00AD01B6">
              <w:rPr>
                <w:rFonts w:ascii="宋体" w:cs="宋体"/>
              </w:rPr>
              <w:t>writeInfoDF03EF05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写入卡中住院信息索引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readInfoD</w:t>
            </w:r>
            <w:r w:rsidRPr="00784921">
              <w:rPr>
                <w:rFonts w:ascii="宋体" w:cs="宋体"/>
              </w:rPr>
              <w:t>F03EF06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读取卡中门诊信息索引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500C6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>
              <w:rPr>
                <w:rFonts w:ascii="宋体" w:cs="宋体"/>
              </w:rPr>
              <w:t>writeInfo</w:t>
            </w:r>
            <w:r w:rsidRPr="00450AA9">
              <w:rPr>
                <w:rFonts w:ascii="宋体" w:cs="宋体"/>
              </w:rPr>
              <w:t>DF03EF06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写入卡中门诊信息索引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8702F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 w:rsidRPr="008702FD">
              <w:rPr>
                <w:rFonts w:ascii="宋体" w:cs="宋体"/>
              </w:rPr>
              <w:t>readInfoDF03EE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读取卡中住院信息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8702FD" w:rsidRDefault="0004299A" w:rsidP="00BA26B5">
            <w:pPr>
              <w:pStyle w:val="12"/>
              <w:ind w:firstLineChars="0" w:firstLine="0"/>
              <w:rPr>
                <w:rFonts w:ascii="宋体"/>
                <w:b/>
                <w:bCs/>
              </w:rPr>
            </w:pPr>
            <w:r w:rsidRPr="008702FD">
              <w:rPr>
                <w:rFonts w:ascii="宋体" w:cs="宋体"/>
              </w:rPr>
              <w:t>writeInfoDF03EE</w:t>
            </w:r>
          </w:p>
        </w:tc>
        <w:tc>
          <w:tcPr>
            <w:tcW w:w="4962" w:type="dxa"/>
          </w:tcPr>
          <w:p w:rsidR="0004299A" w:rsidRPr="0075000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写入卡中住院信息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8702FD" w:rsidRDefault="0004299A" w:rsidP="00BA26B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readInfoD</w:t>
            </w:r>
            <w:r w:rsidRPr="00AD3136">
              <w:rPr>
                <w:rFonts w:ascii="宋体" w:cs="宋体"/>
              </w:rPr>
              <w:t>F03ED</w:t>
            </w:r>
          </w:p>
        </w:tc>
        <w:tc>
          <w:tcPr>
            <w:tcW w:w="4962" w:type="dxa"/>
          </w:tcPr>
          <w:p w:rsidR="0004299A" w:rsidRPr="00750005" w:rsidRDefault="0004299A" w:rsidP="002B2EE8">
            <w:pPr>
              <w:pStyle w:val="12"/>
              <w:ind w:firstLineChars="0" w:firstLine="0"/>
              <w:rPr>
                <w:rFonts w:ascii="宋体"/>
              </w:rPr>
            </w:pPr>
            <w:r w:rsidRPr="00750005">
              <w:rPr>
                <w:rFonts w:ascii="宋体" w:cs="宋体" w:hint="eastAsia"/>
              </w:rPr>
              <w:t>读取卡中</w:t>
            </w:r>
            <w:r>
              <w:rPr>
                <w:rFonts w:ascii="宋体" w:cs="宋体" w:hint="eastAsia"/>
              </w:rPr>
              <w:t>门诊信息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  <w:tr w:rsidR="0004299A" w:rsidRPr="00706AF2" w:rsidTr="00BE29AD">
        <w:trPr>
          <w:trHeight w:val="492"/>
        </w:trPr>
        <w:tc>
          <w:tcPr>
            <w:tcW w:w="851" w:type="dxa"/>
          </w:tcPr>
          <w:p w:rsidR="0004299A" w:rsidRDefault="0004299A" w:rsidP="00EE6144">
            <w:pPr>
              <w:pStyle w:val="12"/>
              <w:numPr>
                <w:ilvl w:val="0"/>
                <w:numId w:val="42"/>
              </w:numPr>
              <w:ind w:firstLineChars="0"/>
              <w:rPr>
                <w:rFonts w:ascii="宋体"/>
              </w:rPr>
            </w:pPr>
          </w:p>
        </w:tc>
        <w:tc>
          <w:tcPr>
            <w:tcW w:w="2551" w:type="dxa"/>
          </w:tcPr>
          <w:p w:rsidR="0004299A" w:rsidRPr="008702FD" w:rsidRDefault="0004299A" w:rsidP="00A1716D">
            <w:pPr>
              <w:pStyle w:val="12"/>
              <w:ind w:firstLineChars="0" w:firstLine="0"/>
              <w:rPr>
                <w:rFonts w:ascii="宋体"/>
              </w:rPr>
            </w:pPr>
            <w:r w:rsidRPr="008702FD">
              <w:rPr>
                <w:rFonts w:ascii="宋体" w:cs="宋体"/>
              </w:rPr>
              <w:t>writeInfo</w:t>
            </w:r>
            <w:r>
              <w:rPr>
                <w:rFonts w:ascii="宋体" w:cs="宋体"/>
              </w:rPr>
              <w:t>D</w:t>
            </w:r>
            <w:r w:rsidRPr="00AD3136">
              <w:rPr>
                <w:rFonts w:ascii="宋体" w:cs="宋体"/>
              </w:rPr>
              <w:t>F03ED</w:t>
            </w:r>
          </w:p>
        </w:tc>
        <w:tc>
          <w:tcPr>
            <w:tcW w:w="4962" w:type="dxa"/>
          </w:tcPr>
          <w:p w:rsidR="0004299A" w:rsidRPr="00750005" w:rsidRDefault="0004299A" w:rsidP="00A1716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写入</w:t>
            </w:r>
            <w:r w:rsidRPr="00750005">
              <w:rPr>
                <w:rFonts w:ascii="宋体" w:cs="宋体" w:hint="eastAsia"/>
              </w:rPr>
              <w:t>卡中</w:t>
            </w:r>
            <w:r>
              <w:rPr>
                <w:rFonts w:ascii="宋体" w:cs="宋体" w:hint="eastAsia"/>
              </w:rPr>
              <w:t>门诊信息</w:t>
            </w:r>
            <w:r w:rsidRPr="00750005">
              <w:rPr>
                <w:rFonts w:ascii="宋体" w:cs="宋体" w:hint="eastAsia"/>
              </w:rPr>
              <w:t>数据</w:t>
            </w:r>
          </w:p>
        </w:tc>
      </w:tr>
    </w:tbl>
    <w:p w:rsidR="0004299A" w:rsidRPr="004C7F9C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t>读</w:t>
      </w:r>
      <w:r w:rsidRPr="00D45446">
        <w:rPr>
          <w:rFonts w:hint="eastAsia"/>
        </w:rPr>
        <w:t>发卡机构基本数据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143"/>
      </w:tblGrid>
      <w:tr w:rsidR="0004299A" w:rsidRPr="00D9778F">
        <w:trPr>
          <w:trHeight w:val="426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t>函数原型</w:t>
            </w:r>
          </w:p>
        </w:tc>
        <w:tc>
          <w:tcPr>
            <w:tcW w:w="7143" w:type="dxa"/>
          </w:tcPr>
          <w:p w:rsidR="0004299A" w:rsidRPr="006169BD" w:rsidRDefault="002E54F2" w:rsidP="00DE42CB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0D6EAF">
              <w:rPr>
                <w:rFonts w:ascii="宋体" w:cs="宋体"/>
              </w:rPr>
              <w:t>DF1EF05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286042">
        <w:trPr>
          <w:trHeight w:val="364"/>
        </w:trPr>
        <w:tc>
          <w:tcPr>
            <w:tcW w:w="1221" w:type="dxa"/>
          </w:tcPr>
          <w:p w:rsidR="0004299A" w:rsidRPr="004C7F9C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C7F9C">
              <w:rPr>
                <w:rFonts w:ascii="宋体" w:cs="宋体" w:hint="eastAsia"/>
              </w:rPr>
              <w:t>功能描述</w:t>
            </w:r>
          </w:p>
        </w:tc>
        <w:tc>
          <w:tcPr>
            <w:tcW w:w="7143" w:type="dxa"/>
          </w:tcPr>
          <w:p w:rsidR="0004299A" w:rsidRPr="004C7F9C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读取用户卡内相关字段数据</w:t>
            </w:r>
          </w:p>
        </w:tc>
      </w:tr>
      <w:tr w:rsidR="0004299A" w:rsidRPr="008D6C24">
        <w:trPr>
          <w:trHeight w:val="277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143" w:type="dxa"/>
          </w:tcPr>
          <w:p w:rsidR="0004299A" w:rsidRDefault="0004299A" w:rsidP="00B00D10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0D6EAF">
              <w:rPr>
                <w:rFonts w:ascii="宋体" w:cs="宋体"/>
              </w:rPr>
              <w:t>DF1EF05</w:t>
            </w:r>
            <w:r>
              <w:rPr>
                <w:rFonts w:ascii="宋体" w:cs="宋体"/>
              </w:rPr>
              <w:t>&gt;</w:t>
            </w:r>
          </w:p>
          <w:p w:rsidR="007822EE" w:rsidRDefault="005135D3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>
              <w:rPr>
                <w:rFonts w:ascii="宋体" w:cs="宋体" w:hint="eastAsia"/>
              </w:rPr>
              <w:t>KLB</w:t>
            </w:r>
            <w:r w:rsidR="0004299A">
              <w:rPr>
                <w:rFonts w:ascii="宋体" w:cs="宋体"/>
              </w:rPr>
              <w:t>&gt;</w:t>
            </w:r>
            <w:r w:rsidR="0004299A">
              <w:rPr>
                <w:rFonts w:ascii="宋体" w:cs="宋体" w:hint="eastAsia"/>
              </w:rPr>
              <w:t>卡类别</w:t>
            </w:r>
            <w:r>
              <w:rPr>
                <w:rFonts w:ascii="宋体" w:cs="宋体"/>
              </w:rPr>
              <w:t>&lt;/</w:t>
            </w:r>
            <w:r>
              <w:rPr>
                <w:rFonts w:ascii="宋体" w:cs="宋体" w:hint="eastAsia"/>
              </w:rPr>
              <w:t>KLB</w:t>
            </w:r>
            <w:r w:rsidR="0004299A"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&lt;GFBB&gt;</w:t>
            </w:r>
            <w:r>
              <w:rPr>
                <w:rFonts w:ascii="宋体" w:cs="宋体" w:hint="eastAsia"/>
              </w:rPr>
              <w:t>规范版本</w:t>
            </w:r>
            <w:r>
              <w:rPr>
                <w:rFonts w:ascii="宋体" w:cs="宋体"/>
              </w:rPr>
              <w:t>&lt;/ GFBB&gt;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&lt;FKJGMC&gt;</w:t>
            </w:r>
            <w:r>
              <w:rPr>
                <w:rFonts w:ascii="宋体" w:cs="宋体" w:hint="eastAsia"/>
              </w:rPr>
              <w:t>发卡机构名称</w:t>
            </w:r>
            <w:r>
              <w:rPr>
                <w:rFonts w:ascii="宋体" w:cs="宋体"/>
              </w:rPr>
              <w:t>&lt;/FKJGMC&gt;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&lt;FKJGDM&gt;</w:t>
            </w:r>
            <w:r>
              <w:rPr>
                <w:rFonts w:ascii="宋体" w:cs="宋体" w:hint="eastAsia"/>
              </w:rPr>
              <w:t>发卡机构代码</w:t>
            </w:r>
            <w:r>
              <w:rPr>
                <w:rFonts w:ascii="宋体" w:cs="宋体"/>
              </w:rPr>
              <w:t>&lt;/FKJGDM&gt;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&lt;FKJGZS&gt;</w:t>
            </w:r>
            <w:r>
              <w:rPr>
                <w:rFonts w:ascii="宋体" w:cs="宋体" w:hint="eastAsia"/>
              </w:rPr>
              <w:t>发卡机构证书</w:t>
            </w:r>
            <w:r>
              <w:rPr>
                <w:rFonts w:ascii="宋体" w:cs="宋体"/>
              </w:rPr>
              <w:t>&lt;/FKJGZS&gt;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&lt;FKSJ&gt;</w:t>
            </w:r>
            <w:r>
              <w:rPr>
                <w:rFonts w:ascii="宋体" w:cs="宋体" w:hint="eastAsia"/>
              </w:rPr>
              <w:t>发卡时间</w:t>
            </w:r>
            <w:r>
              <w:rPr>
                <w:rFonts w:ascii="宋体" w:cs="宋体"/>
              </w:rPr>
              <w:t>&lt;/FKSJ&gt;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&lt;KH&gt;</w:t>
            </w:r>
            <w:r>
              <w:rPr>
                <w:rFonts w:ascii="宋体" w:cs="宋体" w:hint="eastAsia"/>
              </w:rPr>
              <w:t>卡号</w:t>
            </w:r>
            <w:r>
              <w:rPr>
                <w:rFonts w:ascii="宋体" w:cs="宋体"/>
              </w:rPr>
              <w:t>&lt;/KH&gt;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lastRenderedPageBreak/>
              <w:t>&lt;AQM&gt;</w:t>
            </w:r>
            <w:r>
              <w:rPr>
                <w:rFonts w:ascii="宋体" w:cs="宋体" w:hint="eastAsia"/>
              </w:rPr>
              <w:t>安全码</w:t>
            </w:r>
            <w:r>
              <w:rPr>
                <w:rFonts w:ascii="宋体" w:cs="宋体"/>
              </w:rPr>
              <w:t>&lt;/AQM&gt;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&lt;FKXLH&gt;</w:t>
            </w:r>
            <w:r>
              <w:rPr>
                <w:rFonts w:ascii="宋体" w:cs="宋体" w:hint="eastAsia"/>
              </w:rPr>
              <w:t>发卡序列号</w:t>
            </w:r>
            <w:r>
              <w:rPr>
                <w:rFonts w:ascii="宋体" w:cs="宋体"/>
              </w:rPr>
              <w:t>&lt;/FkXLH&gt;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&lt;YYCSDM&gt;</w:t>
            </w:r>
            <w:r>
              <w:rPr>
                <w:rFonts w:ascii="宋体" w:cs="宋体" w:hint="eastAsia"/>
              </w:rPr>
              <w:t>应用城市代码</w:t>
            </w:r>
            <w:r>
              <w:rPr>
                <w:rFonts w:ascii="宋体" w:cs="宋体"/>
              </w:rPr>
              <w:t>&lt;/YYCSDM&gt;</w:t>
            </w:r>
          </w:p>
          <w:p w:rsidR="0004299A" w:rsidRDefault="0004299A" w:rsidP="00B00D10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0D6EAF">
              <w:rPr>
                <w:rFonts w:ascii="宋体" w:cs="宋体"/>
              </w:rPr>
              <w:t>DF1EF05</w:t>
            </w:r>
            <w:r>
              <w:rPr>
                <w:rFonts w:ascii="宋体" w:cs="宋体"/>
              </w:rPr>
              <w:t>&gt;</w:t>
            </w:r>
          </w:p>
          <w:p w:rsidR="0004299A" w:rsidRPr="006169BD" w:rsidRDefault="0004299A" w:rsidP="0014568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0D6EAF">
              <w:rPr>
                <w:rFonts w:ascii="宋体" w:cs="宋体"/>
              </w:rPr>
              <w:t>DF1EF05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0D6EAF">
              <w:rPr>
                <w:rFonts w:ascii="宋体" w:cs="宋体"/>
              </w:rPr>
              <w:t>DF1EF05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286042" w:rsidTr="0014568C">
        <w:trPr>
          <w:trHeight w:val="410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lastRenderedPageBreak/>
              <w:t>备注</w:t>
            </w:r>
          </w:p>
        </w:tc>
        <w:tc>
          <w:tcPr>
            <w:tcW w:w="7143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t>发卡时间为</w:t>
            </w:r>
            <w:r w:rsidRPr="006169BD">
              <w:rPr>
                <w:rFonts w:ascii="宋体" w:cs="宋体"/>
              </w:rPr>
              <w:t>YYYYMMDD</w:t>
            </w:r>
            <w:r>
              <w:rPr>
                <w:rFonts w:ascii="宋体" w:cs="宋体" w:hint="eastAsia"/>
              </w:rPr>
              <w:t>格式；卡号</w:t>
            </w:r>
            <w:r w:rsidRPr="006169BD">
              <w:rPr>
                <w:rFonts w:ascii="宋体" w:cs="宋体" w:hint="eastAsia"/>
              </w:rPr>
              <w:t>与居民身份证号或者证件号码一致。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>
        <w:rPr>
          <w:rFonts w:hint="eastAsia"/>
        </w:rPr>
        <w:t>读</w:t>
      </w:r>
      <w:r w:rsidRPr="006433AE">
        <w:rPr>
          <w:rFonts w:hint="eastAsia"/>
        </w:rPr>
        <w:t>持卡人基本信息数据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D9778F">
        <w:trPr>
          <w:trHeight w:val="299"/>
        </w:trPr>
        <w:tc>
          <w:tcPr>
            <w:tcW w:w="1221" w:type="dxa"/>
          </w:tcPr>
          <w:p w:rsidR="0004299A" w:rsidRPr="00610D7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0D7D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610D7D" w:rsidRDefault="002E54F2" w:rsidP="007F1F3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610D7D">
              <w:rPr>
                <w:rFonts w:ascii="宋体" w:cs="宋体"/>
              </w:rPr>
              <w:t>DF1EF06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286042">
        <w:trPr>
          <w:trHeight w:val="316"/>
        </w:trPr>
        <w:tc>
          <w:tcPr>
            <w:tcW w:w="1221" w:type="dxa"/>
          </w:tcPr>
          <w:p w:rsidR="0004299A" w:rsidRPr="00610D7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0D7D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610D7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0D7D">
              <w:rPr>
                <w:rFonts w:ascii="宋体" w:cs="宋体" w:hint="eastAsia"/>
              </w:rPr>
              <w:t>读取用户卡内相关字段数据。</w:t>
            </w:r>
          </w:p>
        </w:tc>
      </w:tr>
      <w:tr w:rsidR="0004299A" w:rsidRPr="008D6C24">
        <w:trPr>
          <w:trHeight w:val="277"/>
        </w:trPr>
        <w:tc>
          <w:tcPr>
            <w:tcW w:w="1221" w:type="dxa"/>
          </w:tcPr>
          <w:p w:rsidR="0004299A" w:rsidRPr="00610D7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BC2721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&lt;DDF1EF06&gt;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&lt;XM&gt;</w:t>
            </w:r>
            <w:r>
              <w:rPr>
                <w:rFonts w:ascii="宋体" w:cs="宋体" w:hint="eastAsia"/>
              </w:rPr>
              <w:t>姓名</w:t>
            </w:r>
            <w:r>
              <w:rPr>
                <w:rFonts w:ascii="宋体" w:cs="宋体"/>
              </w:rPr>
              <w:t>&lt;/XM&gt;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&lt;XB&gt;</w:t>
            </w:r>
            <w:r>
              <w:rPr>
                <w:rFonts w:ascii="宋体" w:cs="宋体" w:hint="eastAsia"/>
              </w:rPr>
              <w:t>性别</w:t>
            </w:r>
            <w:r>
              <w:rPr>
                <w:rFonts w:ascii="宋体" w:cs="宋体"/>
              </w:rPr>
              <w:t>&lt;/XB&gt;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&lt;MZ&gt;</w:t>
            </w:r>
            <w:r>
              <w:rPr>
                <w:rFonts w:ascii="宋体" w:cs="宋体" w:hint="eastAsia"/>
              </w:rPr>
              <w:t>民族</w:t>
            </w:r>
            <w:r>
              <w:rPr>
                <w:rFonts w:ascii="宋体" w:cs="宋体"/>
              </w:rPr>
              <w:t>&lt;/MZ&gt;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&lt;CSRQ&gt;</w:t>
            </w:r>
            <w:r>
              <w:rPr>
                <w:rFonts w:ascii="宋体" w:cs="宋体" w:hint="eastAsia"/>
              </w:rPr>
              <w:t>出生日期</w:t>
            </w:r>
            <w:r>
              <w:rPr>
                <w:rFonts w:ascii="宋体" w:cs="宋体"/>
              </w:rPr>
              <w:t>&lt;/CSRQ&gt;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&lt;JMSFZHM&gt;</w:t>
            </w:r>
            <w:r>
              <w:rPr>
                <w:rFonts w:ascii="宋体" w:cs="宋体" w:hint="eastAsia"/>
              </w:rPr>
              <w:t>居民身份证号码</w:t>
            </w:r>
            <w:r>
              <w:rPr>
                <w:rFonts w:ascii="宋体" w:cs="宋体"/>
              </w:rPr>
              <w:t>&lt;/JMSFZHM&gt;</w:t>
            </w:r>
          </w:p>
          <w:p w:rsidR="0004299A" w:rsidRDefault="0004299A" w:rsidP="00BC2721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&lt;/DDF1EF06&gt;</w:t>
            </w:r>
          </w:p>
          <w:p w:rsidR="0004299A" w:rsidRDefault="0004299A" w:rsidP="00BC2721">
            <w:pPr>
              <w:pStyle w:val="12"/>
              <w:ind w:firstLineChars="0" w:firstLine="0"/>
              <w:rPr>
                <w:rFonts w:ascii="宋体"/>
              </w:rPr>
            </w:pPr>
          </w:p>
          <w:p w:rsidR="0004299A" w:rsidRPr="00610D7D" w:rsidRDefault="0004299A" w:rsidP="00BC2721">
            <w:pPr>
              <w:pStyle w:val="12"/>
              <w:numPr>
                <w:ins w:id="15" w:author="ouy" w:date="2013-04-27T14:47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 DDF1EF06&gt;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 DDF1EF06&gt;</w:t>
            </w:r>
          </w:p>
        </w:tc>
      </w:tr>
      <w:tr w:rsidR="0004299A" w:rsidRPr="008D6C24">
        <w:trPr>
          <w:trHeight w:val="439"/>
        </w:trPr>
        <w:tc>
          <w:tcPr>
            <w:tcW w:w="1221" w:type="dxa"/>
          </w:tcPr>
          <w:p w:rsidR="0004299A" w:rsidRPr="00610D7D" w:rsidRDefault="0004299A" w:rsidP="00BA26B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610D7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79273B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79273B">
        <w:rPr>
          <w:rFonts w:hint="eastAsia"/>
        </w:rPr>
        <w:t>读照片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79273B" w:rsidRPr="0079273B">
        <w:trPr>
          <w:trHeight w:val="369"/>
        </w:trPr>
        <w:tc>
          <w:tcPr>
            <w:tcW w:w="1221" w:type="dxa"/>
          </w:tcPr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79273B" w:rsidRDefault="002E54F2" w:rsidP="002319B2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 w:rsidRPr="0079273B">
              <w:rPr>
                <w:rFonts w:ascii="宋体" w:cs="宋体"/>
              </w:rPr>
              <w:t>readInfoDDF1EF07()</w:t>
            </w:r>
          </w:p>
        </w:tc>
      </w:tr>
      <w:tr w:rsidR="0079273B" w:rsidRPr="0079273B">
        <w:trPr>
          <w:trHeight w:val="316"/>
        </w:trPr>
        <w:tc>
          <w:tcPr>
            <w:tcW w:w="1221" w:type="dxa"/>
          </w:tcPr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读取用户卡内相关字段数据。</w:t>
            </w:r>
          </w:p>
        </w:tc>
      </w:tr>
      <w:tr w:rsidR="0079273B" w:rsidRPr="0079273B">
        <w:trPr>
          <w:trHeight w:val="144"/>
        </w:trPr>
        <w:tc>
          <w:tcPr>
            <w:tcW w:w="1221" w:type="dxa"/>
          </w:tcPr>
          <w:p w:rsidR="0004299A" w:rsidRPr="0079273B" w:rsidRDefault="0004299A" w:rsidP="00BA26B5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/>
              </w:rPr>
              <w:t>&lt;DDF1EF07&gt;</w:t>
            </w:r>
          </w:p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照片数据码</w:t>
            </w:r>
          </w:p>
          <w:p w:rsidR="0004299A" w:rsidRPr="0079273B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/>
              </w:rPr>
              <w:t>&lt;/DDF1EF07&gt;</w:t>
            </w:r>
          </w:p>
          <w:p w:rsidR="0004299A" w:rsidRPr="0079273B" w:rsidRDefault="0004299A" w:rsidP="009165CD">
            <w:pPr>
              <w:pStyle w:val="12"/>
              <w:ind w:firstLineChars="0" w:firstLine="0"/>
              <w:rPr>
                <w:rFonts w:ascii="宋体"/>
              </w:rPr>
            </w:pPr>
            <w:r w:rsidRPr="0079273B">
              <w:rPr>
                <w:rFonts w:ascii="宋体" w:cs="宋体" w:hint="eastAsia"/>
              </w:rPr>
              <w:t>失败返回</w:t>
            </w:r>
            <w:r w:rsidRPr="0079273B">
              <w:rPr>
                <w:rFonts w:ascii="宋体" w:cs="宋体"/>
              </w:rPr>
              <w:t>&lt;DDF1EF07&gt;</w:t>
            </w:r>
            <w:r w:rsidRPr="0079273B">
              <w:rPr>
                <w:rFonts w:ascii="宋体" w:cs="宋体" w:hint="eastAsia"/>
              </w:rPr>
              <w:t>错误信息</w:t>
            </w:r>
            <w:r w:rsidRPr="0079273B">
              <w:rPr>
                <w:rFonts w:ascii="宋体" w:cs="宋体"/>
              </w:rPr>
              <w:t>&lt;/DDF1EF07&gt;</w:t>
            </w:r>
          </w:p>
          <w:p w:rsidR="0004299A" w:rsidRPr="0079273B" w:rsidRDefault="0004299A" w:rsidP="0047132A">
            <w:pPr>
              <w:pStyle w:val="12"/>
              <w:numPr>
                <w:ins w:id="16" w:author="ouy" w:date="2013-04-27T14:47:00Z"/>
              </w:numPr>
              <w:ind w:firstLineChars="0" w:firstLine="0"/>
              <w:rPr>
                <w:rFonts w:ascii="宋体"/>
              </w:rPr>
            </w:pP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>
        <w:rPr>
          <w:rFonts w:hint="eastAsia"/>
        </w:rPr>
        <w:t>读写持卡人支付信息</w:t>
      </w:r>
    </w:p>
    <w:p w:rsidR="0004299A" w:rsidRPr="004B61D5" w:rsidRDefault="0004299A" w:rsidP="00A94FD3">
      <w:pPr>
        <w:pStyle w:val="12"/>
        <w:ind w:firstLine="422"/>
        <w:jc w:val="left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读持卡人支付信息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03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6169BD" w:rsidRDefault="002E54F2" w:rsidP="00F53F52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2729C5">
              <w:rPr>
                <w:rFonts w:ascii="宋体" w:cs="宋体"/>
              </w:rPr>
              <w:t>DF1EF08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C7F9C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C7F9C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4C7F9C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37D28">
              <w:rPr>
                <w:rFonts w:cs="宋体" w:hint="eastAsia"/>
              </w:rPr>
              <w:t>读取用户卡内相关字段</w:t>
            </w:r>
            <w:r>
              <w:rPr>
                <w:rFonts w:cs="宋体" w:hint="eastAsia"/>
              </w:rPr>
              <w:t>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B14F3C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&lt;DDF1EF08&gt;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2729C5">
              <w:rPr>
                <w:rFonts w:ascii="宋体" w:cs="宋体"/>
              </w:rPr>
              <w:t>KYXQ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卡有效期</w:t>
            </w:r>
            <w:r>
              <w:rPr>
                <w:rFonts w:ascii="宋体" w:cs="宋体"/>
              </w:rPr>
              <w:t>&lt;/</w:t>
            </w:r>
            <w:r w:rsidRPr="002729C5">
              <w:rPr>
                <w:rFonts w:ascii="宋体" w:cs="宋体"/>
              </w:rPr>
              <w:t>KYXQ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2729C5">
              <w:rPr>
                <w:rFonts w:ascii="宋体" w:cs="宋体"/>
              </w:rPr>
              <w:t>BRDH1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本人电话</w:t>
            </w:r>
            <w:r>
              <w:rPr>
                <w:rFonts w:ascii="宋体" w:cs="宋体"/>
              </w:rPr>
              <w:t>1&lt;/</w:t>
            </w:r>
            <w:r w:rsidRPr="002729C5">
              <w:rPr>
                <w:rFonts w:ascii="宋体" w:cs="宋体"/>
              </w:rPr>
              <w:t>BRDH1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&lt;BRDH2&gt;</w:t>
            </w:r>
            <w:r>
              <w:rPr>
                <w:rFonts w:ascii="宋体" w:cs="宋体" w:hint="eastAsia"/>
              </w:rPr>
              <w:t>本人电话</w:t>
            </w:r>
            <w:r>
              <w:rPr>
                <w:rFonts w:ascii="宋体" w:cs="宋体"/>
              </w:rPr>
              <w:t>2&lt;/</w:t>
            </w:r>
            <w:r w:rsidRPr="002729C5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BRDH2&gt;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2729C5">
              <w:rPr>
                <w:rFonts w:ascii="宋体" w:cs="宋体"/>
              </w:rPr>
              <w:t>YLFYZFFS1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医疗费用支付方式</w:t>
            </w:r>
            <w:r>
              <w:rPr>
                <w:rFonts w:ascii="宋体" w:cs="宋体"/>
              </w:rPr>
              <w:t>1&lt;/</w:t>
            </w:r>
            <w:r w:rsidRPr="002729C5">
              <w:rPr>
                <w:rFonts w:ascii="宋体" w:cs="宋体"/>
              </w:rPr>
              <w:t>YLFYZFFS1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lastRenderedPageBreak/>
              <w:t>&lt;YLFYZFFS2&gt;</w:t>
            </w:r>
            <w:r>
              <w:rPr>
                <w:rFonts w:ascii="宋体" w:cs="宋体" w:hint="eastAsia"/>
              </w:rPr>
              <w:t>医疗费用支付方式</w:t>
            </w:r>
            <w:r>
              <w:rPr>
                <w:rFonts w:ascii="宋体" w:cs="宋体"/>
              </w:rPr>
              <w:t>2&lt;/YLFYZFFS2&gt;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&lt;YLFYZFFS3&gt;</w:t>
            </w:r>
            <w:r>
              <w:rPr>
                <w:rFonts w:ascii="宋体" w:cs="宋体" w:hint="eastAsia"/>
              </w:rPr>
              <w:t>医疗费用支付方式</w:t>
            </w:r>
            <w:r>
              <w:rPr>
                <w:rFonts w:ascii="宋体" w:cs="宋体"/>
              </w:rPr>
              <w:t>3&lt;/YLFYZFFS3&gt;</w:t>
            </w:r>
          </w:p>
          <w:p w:rsidR="0004299A" w:rsidRDefault="0004299A" w:rsidP="00B14F3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&lt;/DDF1EF08&gt;</w:t>
            </w:r>
          </w:p>
          <w:p w:rsidR="0004299A" w:rsidRDefault="0004299A" w:rsidP="009165C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0D6EAF">
              <w:rPr>
                <w:rFonts w:ascii="宋体" w:cs="宋体"/>
              </w:rPr>
              <w:t>DF1EF0</w:t>
            </w:r>
            <w:r>
              <w:rPr>
                <w:rFonts w:ascii="宋体" w:cs="宋体"/>
              </w:rPr>
              <w:t>8&gt;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0D6EAF">
              <w:rPr>
                <w:rFonts w:ascii="宋体" w:cs="宋体"/>
              </w:rPr>
              <w:t>DF1EF0</w:t>
            </w:r>
            <w:r>
              <w:rPr>
                <w:rFonts w:ascii="宋体" w:cs="宋体"/>
              </w:rPr>
              <w:t>8&gt;</w:t>
            </w:r>
          </w:p>
          <w:p w:rsidR="0004299A" w:rsidRPr="006169BD" w:rsidRDefault="0004299A" w:rsidP="00B14F3C">
            <w:pPr>
              <w:pStyle w:val="12"/>
              <w:numPr>
                <w:ins w:id="17" w:author="ouy" w:date="2013-04-27T14:48:00Z"/>
              </w:numPr>
              <w:ind w:firstLineChars="0" w:firstLine="0"/>
              <w:rPr>
                <w:rFonts w:ascii="宋体"/>
              </w:rPr>
            </w:pPr>
          </w:p>
        </w:tc>
      </w:tr>
      <w:tr w:rsidR="0004299A" w:rsidRPr="006169BD">
        <w:trPr>
          <w:trHeight w:val="157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lastRenderedPageBreak/>
              <w:t>备注</w:t>
            </w:r>
          </w:p>
        </w:tc>
        <w:tc>
          <w:tcPr>
            <w:tcW w:w="7073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cs="宋体" w:hint="eastAsia"/>
              </w:rPr>
              <w:t>卡有效期</w:t>
            </w:r>
            <w:r w:rsidRPr="006169BD">
              <w:rPr>
                <w:rFonts w:ascii="宋体" w:cs="宋体" w:hint="eastAsia"/>
              </w:rPr>
              <w:t>为</w:t>
            </w:r>
            <w:r w:rsidRPr="006169BD">
              <w:rPr>
                <w:rFonts w:ascii="宋体" w:cs="宋体"/>
              </w:rPr>
              <w:t>YYYYMMDD</w:t>
            </w:r>
            <w:r>
              <w:rPr>
                <w:rFonts w:ascii="宋体" w:cs="宋体" w:hint="eastAsia"/>
              </w:rPr>
              <w:t>格式。</w:t>
            </w:r>
            <w:r w:rsidRPr="006169BD">
              <w:rPr>
                <w:rFonts w:ascii="宋体" w:cs="宋体"/>
              </w:rPr>
              <w:t xml:space="preserve"> </w:t>
            </w:r>
          </w:p>
        </w:tc>
      </w:tr>
    </w:tbl>
    <w:p w:rsidR="007822EE" w:rsidRDefault="0004299A" w:rsidP="00D92657">
      <w:pPr>
        <w:pStyle w:val="12"/>
        <w:ind w:firstLine="422"/>
        <w:rPr>
          <w:b/>
          <w:bCs/>
        </w:rPr>
      </w:pPr>
      <w:r>
        <w:rPr>
          <w:rFonts w:cs="宋体" w:hint="eastAsia"/>
          <w:b/>
          <w:bCs/>
        </w:rPr>
        <w:t>写持卡人支付信息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49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6169BD" w:rsidRDefault="002E54F2" w:rsidP="008B4A7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 w:rsidRPr="00DC213C">
              <w:rPr>
                <w:rFonts w:ascii="宋体" w:cs="宋体"/>
              </w:rPr>
              <w:t>writeInfoDDF1EF08</w:t>
            </w:r>
            <w:r w:rsidR="0004299A" w:rsidRPr="00DC213C">
              <w:rPr>
                <w:rFonts w:ascii="宋体" w:cs="宋体" w:hint="eastAsia"/>
              </w:rPr>
              <w:t>（</w:t>
            </w:r>
            <w:r>
              <w:rPr>
                <w:rFonts w:ascii="宋体" w:cs="宋体"/>
              </w:rPr>
              <w:t>String</w:t>
            </w:r>
            <w:r w:rsidR="0004299A" w:rsidRPr="00DC213C">
              <w:rPr>
                <w:rFonts w:ascii="宋体" w:cs="宋体"/>
              </w:rPr>
              <w:t xml:space="preserve"> xml</w:t>
            </w:r>
            <w:r w:rsidR="0004299A" w:rsidRPr="00DC213C">
              <w:rPr>
                <w:rFonts w:ascii="宋体" w:cs="宋体" w:hint="eastAsia"/>
              </w:rPr>
              <w:t>）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C7F9C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C7F9C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4C7F9C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37D28">
              <w:rPr>
                <w:rFonts w:cs="宋体" w:hint="eastAsia"/>
              </w:rPr>
              <w:t>根据用户设置的</w:t>
            </w:r>
            <w:r>
              <w:rPr>
                <w:rFonts w:cs="宋体" w:hint="eastAsia"/>
              </w:rPr>
              <w:t>函数参数</w:t>
            </w:r>
            <w:r w:rsidRPr="00637D28">
              <w:rPr>
                <w:rFonts w:cs="宋体" w:hint="eastAsia"/>
              </w:rPr>
              <w:t>，</w:t>
            </w:r>
            <w:r>
              <w:rPr>
                <w:rFonts w:cs="宋体" w:hint="eastAsia"/>
              </w:rPr>
              <w:t>写入</w:t>
            </w:r>
            <w:r w:rsidRPr="00637D28">
              <w:rPr>
                <w:rFonts w:cs="宋体" w:hint="eastAsia"/>
              </w:rPr>
              <w:t>用户卡内相关字段</w:t>
            </w:r>
            <w:r>
              <w:rPr>
                <w:rFonts w:cs="宋体" w:hint="eastAsia"/>
              </w:rPr>
              <w:t>数据。</w:t>
            </w:r>
          </w:p>
        </w:tc>
      </w:tr>
      <w:tr w:rsidR="0004299A" w:rsidRPr="00AF161D">
        <w:trPr>
          <w:trHeight w:val="158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DC64AE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&lt;DDF1EF08&gt;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2729C5">
              <w:rPr>
                <w:rFonts w:ascii="宋体" w:cs="宋体"/>
              </w:rPr>
              <w:t>KYXQ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卡有效期</w:t>
            </w:r>
            <w:r>
              <w:rPr>
                <w:rFonts w:ascii="宋体" w:cs="宋体"/>
              </w:rPr>
              <w:t>&lt;/</w:t>
            </w:r>
            <w:r w:rsidRPr="002729C5">
              <w:rPr>
                <w:rFonts w:ascii="宋体" w:cs="宋体"/>
              </w:rPr>
              <w:t>KYXQ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2729C5">
              <w:rPr>
                <w:rFonts w:ascii="宋体" w:cs="宋体"/>
              </w:rPr>
              <w:t>BRDH1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本人电话</w:t>
            </w:r>
            <w:r>
              <w:rPr>
                <w:rFonts w:ascii="宋体" w:cs="宋体"/>
              </w:rPr>
              <w:t>1&lt;/</w:t>
            </w:r>
            <w:r w:rsidRPr="002729C5">
              <w:rPr>
                <w:rFonts w:ascii="宋体" w:cs="宋体"/>
              </w:rPr>
              <w:t>BRDH1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&lt;BRDH2&gt;</w:t>
            </w:r>
            <w:r>
              <w:rPr>
                <w:rFonts w:ascii="宋体" w:cs="宋体" w:hint="eastAsia"/>
              </w:rPr>
              <w:t>本人电话</w:t>
            </w:r>
            <w:r>
              <w:rPr>
                <w:rFonts w:ascii="宋体" w:cs="宋体"/>
              </w:rPr>
              <w:t>2&lt;/</w:t>
            </w:r>
            <w:r w:rsidRPr="002729C5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BRDH2&gt;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2729C5">
              <w:rPr>
                <w:rFonts w:ascii="宋体" w:cs="宋体"/>
              </w:rPr>
              <w:t>YLFYZFFS1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医疗费用支付方式</w:t>
            </w:r>
            <w:r>
              <w:rPr>
                <w:rFonts w:ascii="宋体" w:cs="宋体"/>
              </w:rPr>
              <w:t>1&lt;/</w:t>
            </w:r>
            <w:r w:rsidRPr="002729C5">
              <w:rPr>
                <w:rFonts w:ascii="宋体" w:cs="宋体"/>
              </w:rPr>
              <w:t>YLFYZFFS1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&lt;YLFYZFFS2&gt;</w:t>
            </w:r>
            <w:r>
              <w:rPr>
                <w:rFonts w:ascii="宋体" w:cs="宋体" w:hint="eastAsia"/>
              </w:rPr>
              <w:t>医疗费用支付方式</w:t>
            </w:r>
            <w:r>
              <w:rPr>
                <w:rFonts w:ascii="宋体" w:cs="宋体"/>
              </w:rPr>
              <w:t>2&lt;/YLFYZFFS2&gt;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&lt;YLFYZFFS3&gt;</w:t>
            </w:r>
            <w:r>
              <w:rPr>
                <w:rFonts w:ascii="宋体" w:cs="宋体" w:hint="eastAsia"/>
              </w:rPr>
              <w:t>医疗费用支付方式</w:t>
            </w:r>
            <w:r>
              <w:rPr>
                <w:rFonts w:ascii="宋体" w:cs="宋体"/>
              </w:rPr>
              <w:t>3&lt;/YLFYZFFS3&gt;</w:t>
            </w:r>
          </w:p>
          <w:p w:rsidR="0004299A" w:rsidRPr="00AF161D" w:rsidRDefault="0004299A" w:rsidP="00DC64A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&lt;/DDF1EF08&gt;</w:t>
            </w:r>
          </w:p>
        </w:tc>
      </w:tr>
      <w:tr w:rsidR="0004299A" w:rsidRPr="006169BD">
        <w:trPr>
          <w:trHeight w:val="157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0059E5" w:rsidRDefault="0004299A" w:rsidP="0047132A">
            <w:pPr>
              <w:pStyle w:val="12"/>
              <w:ind w:firstLineChars="0" w:firstLine="0"/>
            </w:pPr>
            <w:r w:rsidRPr="008D0DE0">
              <w:rPr>
                <w:rFonts w:ascii="宋体" w:cs="宋体" w:hint="eastAsia"/>
              </w:rPr>
              <w:t>如果成功，返回</w:t>
            </w:r>
            <w:r w:rsidRPr="008D0DE0">
              <w:rPr>
                <w:rFonts w:ascii="宋体" w:cs="宋体"/>
              </w:rPr>
              <w:t>0</w:t>
            </w:r>
            <w:r w:rsidRPr="008D0DE0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6169BD">
        <w:trPr>
          <w:trHeight w:val="157"/>
        </w:trPr>
        <w:tc>
          <w:tcPr>
            <w:tcW w:w="1221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169BD"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6169BD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cs="宋体" w:hint="eastAsia"/>
              </w:rPr>
              <w:t>卡有效期</w:t>
            </w:r>
            <w:r w:rsidRPr="006169BD">
              <w:rPr>
                <w:rFonts w:ascii="宋体" w:cs="宋体" w:hint="eastAsia"/>
              </w:rPr>
              <w:t>为</w:t>
            </w:r>
            <w:r w:rsidRPr="006169BD">
              <w:rPr>
                <w:rFonts w:ascii="宋体" w:cs="宋体"/>
              </w:rPr>
              <w:t>YYYYMMDD</w:t>
            </w:r>
            <w:r>
              <w:rPr>
                <w:rFonts w:ascii="宋体" w:cs="宋体" w:hint="eastAsia"/>
              </w:rPr>
              <w:t>格式；相关字段数据长度参见：附录。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t>读</w:t>
      </w:r>
      <w:r>
        <w:rPr>
          <w:rFonts w:hint="eastAsia"/>
        </w:rPr>
        <w:t>写</w:t>
      </w:r>
      <w:r w:rsidRPr="00CB4F36">
        <w:rPr>
          <w:rFonts w:hint="eastAsia"/>
        </w:rPr>
        <w:t>地址信息</w:t>
      </w:r>
    </w:p>
    <w:p w:rsidR="0004299A" w:rsidRPr="00270931" w:rsidRDefault="0004299A" w:rsidP="00D92657">
      <w:pPr>
        <w:pStyle w:val="12"/>
        <w:ind w:firstLine="422"/>
        <w:rPr>
          <w:rFonts w:ascii="宋体"/>
          <w:b/>
          <w:bCs/>
        </w:rPr>
      </w:pPr>
      <w:r w:rsidRPr="00270931">
        <w:rPr>
          <w:rFonts w:ascii="宋体" w:cs="宋体" w:hint="eastAsia"/>
          <w:b/>
          <w:bCs/>
        </w:rPr>
        <w:t>读地址信息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10"/>
        </w:trPr>
        <w:tc>
          <w:tcPr>
            <w:tcW w:w="1221" w:type="dxa"/>
          </w:tcPr>
          <w:p w:rsidR="0004299A" w:rsidRPr="00B26FD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B26FD1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B26FD1" w:rsidRDefault="002E54F2" w:rsidP="006D6091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B26FD1">
              <w:rPr>
                <w:rFonts w:ascii="宋体" w:cs="宋体"/>
              </w:rPr>
              <w:t>F01EF05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B26FD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读取用户卡内相关字段数据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B26FD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BF62DE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B26FD1">
              <w:rPr>
                <w:rFonts w:ascii="宋体" w:cs="宋体"/>
              </w:rPr>
              <w:t>F01EF05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B26FD1">
              <w:rPr>
                <w:rFonts w:ascii="宋体" w:cs="宋体"/>
              </w:rPr>
              <w:t>DZLB1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地址类别</w:t>
            </w:r>
            <w:r>
              <w:rPr>
                <w:rFonts w:ascii="宋体" w:cs="宋体"/>
              </w:rPr>
              <w:t>1&lt;/</w:t>
            </w:r>
            <w:r w:rsidRPr="00B26FD1">
              <w:rPr>
                <w:rFonts w:ascii="宋体" w:cs="宋体"/>
              </w:rPr>
              <w:t>DZLB1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B26FD1">
              <w:rPr>
                <w:rFonts w:ascii="宋体" w:cs="宋体"/>
              </w:rPr>
              <w:t xml:space="preserve"> DZ1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地址</w:t>
            </w:r>
            <w:r>
              <w:rPr>
                <w:rFonts w:ascii="宋体" w:cs="宋体"/>
              </w:rPr>
              <w:t>1&lt;/</w:t>
            </w:r>
            <w:r w:rsidRPr="00B26FD1">
              <w:rPr>
                <w:rFonts w:ascii="宋体" w:cs="宋体"/>
              </w:rPr>
              <w:t>DZ1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B26FD1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DZLB2&gt;</w:t>
            </w:r>
            <w:r>
              <w:rPr>
                <w:rFonts w:ascii="宋体" w:cs="宋体" w:hint="eastAsia"/>
              </w:rPr>
              <w:t>地址类别</w:t>
            </w:r>
            <w:r>
              <w:rPr>
                <w:rFonts w:ascii="宋体" w:cs="宋体"/>
              </w:rPr>
              <w:t>2&lt;/DZLB2&gt;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B26FD1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DZ2&gt;</w:t>
            </w:r>
            <w:r>
              <w:rPr>
                <w:rFonts w:ascii="宋体" w:cs="宋体" w:hint="eastAsia"/>
              </w:rPr>
              <w:t>地址</w:t>
            </w:r>
            <w:r>
              <w:rPr>
                <w:rFonts w:ascii="宋体" w:cs="宋体"/>
              </w:rPr>
              <w:t>2&lt;/</w:t>
            </w:r>
            <w:r w:rsidRPr="00B26FD1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DZ2&gt;</w:t>
            </w:r>
          </w:p>
          <w:p w:rsidR="0004299A" w:rsidRDefault="0004299A" w:rsidP="00BF62D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B26FD1">
              <w:rPr>
                <w:rFonts w:ascii="宋体" w:cs="宋体"/>
              </w:rPr>
              <w:t>F01EF05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9165C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B26FD1">
              <w:rPr>
                <w:rFonts w:ascii="宋体" w:cs="宋体"/>
              </w:rPr>
              <w:t>F01EF05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B26FD1">
              <w:rPr>
                <w:rFonts w:ascii="宋体" w:cs="宋体"/>
              </w:rPr>
              <w:t>F01EF05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BF62DE">
            <w:pPr>
              <w:pStyle w:val="12"/>
              <w:numPr>
                <w:ins w:id="18" w:author="ouy" w:date="2013-04-27T14:49:00Z"/>
              </w:numPr>
              <w:ind w:firstLineChars="0" w:firstLine="0"/>
              <w:rPr>
                <w:rFonts w:ascii="宋体"/>
              </w:rPr>
            </w:pP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B26FD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B26FD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Default="0004299A" w:rsidP="00D92657">
      <w:pPr>
        <w:pStyle w:val="12"/>
        <w:ind w:firstLineChars="170" w:firstLine="358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写</w:t>
      </w:r>
      <w:r w:rsidRPr="00270931">
        <w:rPr>
          <w:rFonts w:ascii="宋体" w:cs="宋体" w:hint="eastAsia"/>
          <w:b/>
          <w:bCs/>
        </w:rPr>
        <w:t>地址信息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B26FD1">
        <w:trPr>
          <w:trHeight w:val="439"/>
        </w:trPr>
        <w:tc>
          <w:tcPr>
            <w:tcW w:w="1221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0E2A72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7822EE" w:rsidRDefault="002E54F2" w:rsidP="00D92657">
            <w:pPr>
              <w:pStyle w:val="12"/>
              <w:ind w:firstLineChars="50" w:firstLine="105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0E2A72">
              <w:rPr>
                <w:rFonts w:ascii="宋体" w:cs="宋体"/>
              </w:rPr>
              <w:t>F01EF05</w:t>
            </w:r>
            <w:r w:rsidR="0004299A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B26FD1">
        <w:trPr>
          <w:trHeight w:val="316"/>
        </w:trPr>
        <w:tc>
          <w:tcPr>
            <w:tcW w:w="1221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0E2A72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0E2A72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B26FD1">
        <w:trPr>
          <w:trHeight w:val="156"/>
        </w:trPr>
        <w:tc>
          <w:tcPr>
            <w:tcW w:w="1221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BF62DE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B26FD1">
              <w:rPr>
                <w:rFonts w:ascii="宋体" w:cs="宋体"/>
              </w:rPr>
              <w:t>F01EF05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B26FD1">
              <w:rPr>
                <w:rFonts w:ascii="宋体" w:cs="宋体"/>
              </w:rPr>
              <w:t>DZLB1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地址类别</w:t>
            </w:r>
            <w:r>
              <w:rPr>
                <w:rFonts w:ascii="宋体" w:cs="宋体"/>
              </w:rPr>
              <w:t>1&lt;/</w:t>
            </w:r>
            <w:r w:rsidRPr="00B26FD1">
              <w:rPr>
                <w:rFonts w:ascii="宋体" w:cs="宋体"/>
              </w:rPr>
              <w:t>DZLB1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B26FD1">
              <w:rPr>
                <w:rFonts w:ascii="宋体" w:cs="宋体"/>
              </w:rPr>
              <w:t xml:space="preserve"> DZ1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地址</w:t>
            </w:r>
            <w:r>
              <w:rPr>
                <w:rFonts w:ascii="宋体" w:cs="宋体"/>
              </w:rPr>
              <w:t>1&lt;/</w:t>
            </w:r>
            <w:r w:rsidRPr="00B26FD1">
              <w:rPr>
                <w:rFonts w:ascii="宋体" w:cs="宋体"/>
              </w:rPr>
              <w:t>DZ1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B26FD1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DZLB2&gt;</w:t>
            </w:r>
            <w:r>
              <w:rPr>
                <w:rFonts w:ascii="宋体" w:cs="宋体" w:hint="eastAsia"/>
              </w:rPr>
              <w:t>地址类别</w:t>
            </w:r>
            <w:r>
              <w:rPr>
                <w:rFonts w:ascii="宋体" w:cs="宋体"/>
              </w:rPr>
              <w:t>2&lt;/DZLB2&gt;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B26FD1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DZ2&gt;</w:t>
            </w:r>
            <w:r>
              <w:rPr>
                <w:rFonts w:ascii="宋体" w:cs="宋体" w:hint="eastAsia"/>
              </w:rPr>
              <w:t>地址</w:t>
            </w:r>
            <w:r>
              <w:rPr>
                <w:rFonts w:ascii="宋体" w:cs="宋体"/>
              </w:rPr>
              <w:t>2&lt;/</w:t>
            </w:r>
            <w:r w:rsidRPr="00B26FD1">
              <w:rPr>
                <w:rFonts w:ascii="宋体" w:cs="宋体"/>
              </w:rPr>
              <w:t xml:space="preserve"> </w:t>
            </w:r>
            <w:r>
              <w:rPr>
                <w:rFonts w:ascii="宋体" w:cs="宋体"/>
              </w:rPr>
              <w:t>DZ2&gt;</w:t>
            </w:r>
          </w:p>
          <w:p w:rsidR="0004299A" w:rsidRPr="000E2A72" w:rsidRDefault="0004299A" w:rsidP="00BF62D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lastRenderedPageBreak/>
              <w:t>&lt;/D</w:t>
            </w:r>
            <w:r w:rsidRPr="00B26FD1">
              <w:rPr>
                <w:rFonts w:ascii="宋体" w:cs="宋体"/>
              </w:rPr>
              <w:t>F01EF05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B26FD1">
        <w:trPr>
          <w:trHeight w:val="156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传出参数</w:t>
            </w:r>
          </w:p>
        </w:tc>
        <w:tc>
          <w:tcPr>
            <w:tcW w:w="7073" w:type="dxa"/>
          </w:tcPr>
          <w:p w:rsidR="0004299A" w:rsidRPr="004D1AFF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如果成功，返回</w:t>
            </w:r>
            <w:r w:rsidRPr="008D0DE0">
              <w:rPr>
                <w:rFonts w:ascii="宋体" w:cs="宋体"/>
              </w:rPr>
              <w:t>0</w:t>
            </w:r>
            <w:r w:rsidRPr="008D0DE0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B26FD1">
        <w:trPr>
          <w:trHeight w:val="156"/>
        </w:trPr>
        <w:tc>
          <w:tcPr>
            <w:tcW w:w="1221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t>读</w:t>
      </w:r>
      <w:r>
        <w:rPr>
          <w:rFonts w:hint="eastAsia"/>
        </w:rPr>
        <w:t>写</w:t>
      </w:r>
      <w:r w:rsidRPr="008A7694">
        <w:rPr>
          <w:rFonts w:hint="eastAsia"/>
        </w:rPr>
        <w:t>联系人信息文件</w:t>
      </w:r>
      <w:r>
        <w:rPr>
          <w:rFonts w:hint="eastAsia"/>
        </w:rPr>
        <w:t>接口</w:t>
      </w:r>
    </w:p>
    <w:p w:rsidR="0004299A" w:rsidRPr="0010677D" w:rsidRDefault="0004299A" w:rsidP="00D92657">
      <w:pPr>
        <w:pStyle w:val="12"/>
        <w:ind w:firstLine="422"/>
        <w:rPr>
          <w:rFonts w:ascii="宋体"/>
          <w:b/>
          <w:bCs/>
        </w:rPr>
      </w:pPr>
      <w:r w:rsidRPr="0010677D">
        <w:rPr>
          <w:rFonts w:cs="宋体" w:hint="eastAsia"/>
          <w:b/>
          <w:bCs/>
        </w:rPr>
        <w:t>读联系人信息文件接口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10344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103441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103441" w:rsidRDefault="002E54F2" w:rsidP="00EC535B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103441">
              <w:rPr>
                <w:rFonts w:ascii="宋体" w:cs="宋体"/>
              </w:rPr>
              <w:t>F01EF06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10344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103441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10344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103441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Pr="00103441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21718F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103441">
              <w:rPr>
                <w:rFonts w:ascii="宋体" w:cs="宋体"/>
              </w:rPr>
              <w:t>F01EF06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103441">
              <w:rPr>
                <w:rFonts w:ascii="宋体" w:cs="宋体"/>
              </w:rPr>
              <w:t>LXRXM1</w:t>
            </w:r>
            <w:r>
              <w:rPr>
                <w:rFonts w:ascii="宋体" w:cs="宋体"/>
              </w:rPr>
              <w:t>&gt;</w:t>
            </w:r>
            <w:r w:rsidRPr="00103441">
              <w:rPr>
                <w:rFonts w:ascii="宋体" w:cs="宋体" w:hint="eastAsia"/>
              </w:rPr>
              <w:t>联系人姓名</w:t>
            </w:r>
            <w:r w:rsidRPr="00103441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t>&lt;/</w:t>
            </w:r>
            <w:r w:rsidRPr="00103441">
              <w:rPr>
                <w:rFonts w:ascii="宋体" w:cs="宋体"/>
              </w:rPr>
              <w:t>LXRXM1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103441">
              <w:rPr>
                <w:rFonts w:ascii="宋体" w:cs="宋体"/>
              </w:rPr>
              <w:t>LXRGX1</w:t>
            </w:r>
            <w:r>
              <w:rPr>
                <w:rFonts w:ascii="宋体" w:cs="宋体"/>
              </w:rPr>
              <w:t>&gt;</w:t>
            </w:r>
            <w:r w:rsidRPr="00103441">
              <w:rPr>
                <w:rFonts w:ascii="宋体" w:cs="宋体" w:hint="eastAsia"/>
              </w:rPr>
              <w:t>联系人关系代码</w:t>
            </w:r>
            <w:r w:rsidRPr="00103441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t>&lt;/</w:t>
            </w:r>
            <w:r w:rsidRPr="00103441">
              <w:rPr>
                <w:rFonts w:ascii="宋体" w:cs="宋体"/>
              </w:rPr>
              <w:t>LXRGX1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103441">
              <w:rPr>
                <w:rFonts w:ascii="宋体" w:cs="宋体"/>
              </w:rPr>
              <w:t>LXRDH1</w:t>
            </w:r>
            <w:r>
              <w:rPr>
                <w:rFonts w:ascii="宋体" w:cs="宋体"/>
              </w:rPr>
              <w:t>&gt;</w:t>
            </w:r>
            <w:r w:rsidRPr="00103441">
              <w:rPr>
                <w:rFonts w:ascii="宋体" w:cs="宋体" w:hint="eastAsia"/>
              </w:rPr>
              <w:t>联系人电话</w:t>
            </w:r>
            <w:r w:rsidRPr="00103441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t>&lt;/</w:t>
            </w:r>
            <w:r w:rsidRPr="00103441">
              <w:rPr>
                <w:rFonts w:ascii="宋体" w:cs="宋体"/>
              </w:rPr>
              <w:t>LXRDH1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&lt;LXRXM2&gt;</w:t>
            </w:r>
            <w:r w:rsidRPr="00103441">
              <w:rPr>
                <w:rFonts w:ascii="宋体" w:cs="宋体" w:hint="eastAsia"/>
              </w:rPr>
              <w:t>联系人姓名</w:t>
            </w:r>
            <w:r>
              <w:rPr>
                <w:rFonts w:ascii="宋体" w:cs="宋体"/>
              </w:rPr>
              <w:t>2&lt;/LXRXM2&gt;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&lt;LXRGX2&gt;</w:t>
            </w:r>
            <w:r w:rsidRPr="00103441">
              <w:rPr>
                <w:rFonts w:ascii="宋体" w:cs="宋体" w:hint="eastAsia"/>
              </w:rPr>
              <w:t>联系人关系代码</w:t>
            </w:r>
            <w:r>
              <w:rPr>
                <w:rFonts w:ascii="宋体" w:cs="宋体"/>
              </w:rPr>
              <w:t>2&lt;/LXRGX2&gt;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&lt;LXRDH2&gt;</w:t>
            </w:r>
            <w:r w:rsidRPr="00103441">
              <w:rPr>
                <w:rFonts w:ascii="宋体" w:cs="宋体" w:hint="eastAsia"/>
              </w:rPr>
              <w:t>联系人电话</w:t>
            </w:r>
            <w:r>
              <w:rPr>
                <w:rFonts w:ascii="宋体" w:cs="宋体"/>
              </w:rPr>
              <w:t>2&lt;/LXRDH2&gt;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103441">
              <w:rPr>
                <w:rFonts w:ascii="宋体" w:cs="宋体"/>
              </w:rPr>
              <w:t>LXRXM</w:t>
            </w:r>
            <w:r>
              <w:rPr>
                <w:rFonts w:ascii="宋体" w:cs="宋体"/>
              </w:rPr>
              <w:t>3&gt;</w:t>
            </w:r>
            <w:r w:rsidRPr="00103441">
              <w:rPr>
                <w:rFonts w:ascii="宋体" w:cs="宋体" w:hint="eastAsia"/>
              </w:rPr>
              <w:t>联系人姓名</w:t>
            </w:r>
            <w:r>
              <w:rPr>
                <w:rFonts w:ascii="宋体" w:cs="宋体"/>
              </w:rPr>
              <w:t>3&lt;/LXRXM3&gt;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&lt;LXRGX3&gt;</w:t>
            </w:r>
            <w:r w:rsidRPr="00103441">
              <w:rPr>
                <w:rFonts w:ascii="宋体" w:cs="宋体" w:hint="eastAsia"/>
              </w:rPr>
              <w:t>联系人关系代码</w:t>
            </w:r>
            <w:r>
              <w:rPr>
                <w:rFonts w:ascii="宋体" w:cs="宋体"/>
              </w:rPr>
              <w:t>3&lt;/LXRGX3&gt;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&lt;LXRDH3&gt;</w:t>
            </w:r>
            <w:r w:rsidRPr="00103441">
              <w:rPr>
                <w:rFonts w:ascii="宋体" w:cs="宋体" w:hint="eastAsia"/>
              </w:rPr>
              <w:t>联系人电话</w:t>
            </w:r>
            <w:r>
              <w:rPr>
                <w:rFonts w:ascii="宋体" w:cs="宋体"/>
              </w:rPr>
              <w:t>3&lt;/LXRDH3&gt;</w:t>
            </w:r>
          </w:p>
          <w:p w:rsidR="0004299A" w:rsidRDefault="0004299A" w:rsidP="0021718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103441">
              <w:rPr>
                <w:rFonts w:ascii="宋体" w:cs="宋体"/>
              </w:rPr>
              <w:t>F01EF06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9165C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&lt;DF01EF06&gt;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&lt;/DF01EF06&gt;</w:t>
            </w:r>
          </w:p>
          <w:p w:rsidR="0004299A" w:rsidRPr="00103441" w:rsidRDefault="0004299A" w:rsidP="0021718F">
            <w:pPr>
              <w:pStyle w:val="12"/>
              <w:numPr>
                <w:ins w:id="19" w:author="ouy" w:date="2013-04-27T14:49:00Z"/>
              </w:numPr>
              <w:ind w:firstLineChars="0" w:firstLine="0"/>
              <w:rPr>
                <w:rFonts w:ascii="宋体"/>
              </w:rPr>
            </w:pP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Default="0004299A" w:rsidP="0021718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Default="0004299A" w:rsidP="00D92657">
      <w:pPr>
        <w:pStyle w:val="12"/>
        <w:ind w:firstLine="422"/>
        <w:rPr>
          <w:b/>
          <w:bCs/>
        </w:rPr>
      </w:pPr>
      <w:r>
        <w:rPr>
          <w:rFonts w:cs="宋体" w:hint="eastAsia"/>
          <w:b/>
          <w:bCs/>
        </w:rPr>
        <w:t>写</w:t>
      </w:r>
      <w:r w:rsidRPr="0010677D">
        <w:rPr>
          <w:rFonts w:cs="宋体" w:hint="eastAsia"/>
          <w:b/>
          <w:bCs/>
        </w:rPr>
        <w:t>联系人信息文件接口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4C36D8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C36D8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4C36D8" w:rsidRDefault="002E54F2" w:rsidP="00E35B7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writeInfoD</w:t>
            </w:r>
            <w:r w:rsidR="0004299A" w:rsidRPr="004C36D8">
              <w:rPr>
                <w:rFonts w:ascii="宋体" w:cs="宋体"/>
              </w:rPr>
              <w:t>F01EF06</w:t>
            </w:r>
            <w:r w:rsidR="0004299A">
              <w:rPr>
                <w:rFonts w:ascii="宋体" w:cs="宋体" w:hint="eastAsia"/>
              </w:rPr>
              <w:t>（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</w:t>
            </w:r>
            <w:r w:rsidR="0004299A">
              <w:rPr>
                <w:rFonts w:ascii="宋体" w:cs="宋体" w:hint="eastAsia"/>
              </w:rPr>
              <w:t>）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C36D8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C36D8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4C36D8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C36D8">
              <w:rPr>
                <w:rFonts w:ascii="宋体" w:cs="宋体" w:hint="eastAsia"/>
              </w:rPr>
              <w:t>该接口根据传入的参数，写入卡内对应的各字段数据。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C36D8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D11857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103441">
              <w:rPr>
                <w:rFonts w:ascii="宋体" w:cs="宋体"/>
              </w:rPr>
              <w:t>F01EF06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103441">
              <w:rPr>
                <w:rFonts w:ascii="宋体" w:cs="宋体"/>
              </w:rPr>
              <w:t>LXRXM1</w:t>
            </w:r>
            <w:r>
              <w:rPr>
                <w:rFonts w:ascii="宋体" w:cs="宋体"/>
              </w:rPr>
              <w:t>&gt;</w:t>
            </w:r>
            <w:r w:rsidRPr="00103441">
              <w:rPr>
                <w:rFonts w:ascii="宋体" w:cs="宋体" w:hint="eastAsia"/>
              </w:rPr>
              <w:t>联系人姓名</w:t>
            </w:r>
            <w:r w:rsidRPr="00103441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t>&lt;/</w:t>
            </w:r>
            <w:r w:rsidRPr="00103441">
              <w:rPr>
                <w:rFonts w:ascii="宋体" w:cs="宋体"/>
              </w:rPr>
              <w:t>LXRXM1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103441">
              <w:rPr>
                <w:rFonts w:ascii="宋体" w:cs="宋体"/>
              </w:rPr>
              <w:t>LXRGX1</w:t>
            </w:r>
            <w:r>
              <w:rPr>
                <w:rFonts w:ascii="宋体" w:cs="宋体"/>
              </w:rPr>
              <w:t>&gt;</w:t>
            </w:r>
            <w:r w:rsidRPr="00103441">
              <w:rPr>
                <w:rFonts w:ascii="宋体" w:cs="宋体" w:hint="eastAsia"/>
              </w:rPr>
              <w:t>联系人关系代码</w:t>
            </w:r>
            <w:r w:rsidRPr="00103441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t>&lt;/</w:t>
            </w:r>
            <w:r w:rsidRPr="00103441">
              <w:rPr>
                <w:rFonts w:ascii="宋体" w:cs="宋体"/>
              </w:rPr>
              <w:t>LXRGX1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103441">
              <w:rPr>
                <w:rFonts w:ascii="宋体" w:cs="宋体"/>
              </w:rPr>
              <w:t>LXRDH1</w:t>
            </w:r>
            <w:r>
              <w:rPr>
                <w:rFonts w:ascii="宋体" w:cs="宋体"/>
              </w:rPr>
              <w:t>&gt;</w:t>
            </w:r>
            <w:r w:rsidRPr="00103441">
              <w:rPr>
                <w:rFonts w:ascii="宋体" w:cs="宋体" w:hint="eastAsia"/>
              </w:rPr>
              <w:t>联系人电话</w:t>
            </w:r>
            <w:r w:rsidRPr="00103441">
              <w:rPr>
                <w:rFonts w:ascii="宋体" w:cs="宋体"/>
              </w:rPr>
              <w:t>1</w:t>
            </w:r>
            <w:r>
              <w:rPr>
                <w:rFonts w:ascii="宋体" w:cs="宋体"/>
              </w:rPr>
              <w:t>&lt;/</w:t>
            </w:r>
            <w:r w:rsidRPr="00103441">
              <w:rPr>
                <w:rFonts w:ascii="宋体" w:cs="宋体"/>
              </w:rPr>
              <w:t>LXRDH1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&lt;LXRXM2&gt;</w:t>
            </w:r>
            <w:r w:rsidRPr="00103441">
              <w:rPr>
                <w:rFonts w:ascii="宋体" w:cs="宋体" w:hint="eastAsia"/>
              </w:rPr>
              <w:t>联系人姓名</w:t>
            </w:r>
            <w:r>
              <w:rPr>
                <w:rFonts w:ascii="宋体" w:cs="宋体"/>
              </w:rPr>
              <w:t>2&lt;/LXRXM2&gt;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&lt;LXRGX2&gt;</w:t>
            </w:r>
            <w:r w:rsidRPr="00103441">
              <w:rPr>
                <w:rFonts w:ascii="宋体" w:cs="宋体" w:hint="eastAsia"/>
              </w:rPr>
              <w:t>联系人关系代码</w:t>
            </w:r>
            <w:r>
              <w:rPr>
                <w:rFonts w:ascii="宋体" w:cs="宋体"/>
              </w:rPr>
              <w:t>2&lt;/LXRGX2&gt;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&lt;LXRDH2&gt;</w:t>
            </w:r>
            <w:r w:rsidRPr="00103441">
              <w:rPr>
                <w:rFonts w:ascii="宋体" w:cs="宋体" w:hint="eastAsia"/>
              </w:rPr>
              <w:t>联系人电话</w:t>
            </w:r>
            <w:r>
              <w:rPr>
                <w:rFonts w:ascii="宋体" w:cs="宋体"/>
              </w:rPr>
              <w:t>2&lt;/LXRDH2&gt;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103441">
              <w:rPr>
                <w:rFonts w:ascii="宋体" w:cs="宋体"/>
              </w:rPr>
              <w:t>LXRXM</w:t>
            </w:r>
            <w:r>
              <w:rPr>
                <w:rFonts w:ascii="宋体" w:cs="宋体"/>
              </w:rPr>
              <w:t>3&gt;</w:t>
            </w:r>
            <w:r w:rsidRPr="00103441">
              <w:rPr>
                <w:rFonts w:ascii="宋体" w:cs="宋体" w:hint="eastAsia"/>
              </w:rPr>
              <w:t>联系人姓名</w:t>
            </w:r>
            <w:r>
              <w:rPr>
                <w:rFonts w:ascii="宋体" w:cs="宋体"/>
              </w:rPr>
              <w:t>3&lt;/LXRXM3&gt;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&lt;LXRGX3&gt;</w:t>
            </w:r>
            <w:r w:rsidRPr="00103441">
              <w:rPr>
                <w:rFonts w:ascii="宋体" w:cs="宋体" w:hint="eastAsia"/>
              </w:rPr>
              <w:t>联系人关系代码</w:t>
            </w:r>
            <w:r>
              <w:rPr>
                <w:rFonts w:ascii="宋体" w:cs="宋体"/>
              </w:rPr>
              <w:t>3&lt;/LXRGX3&gt;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&lt;LXRDH3&gt;</w:t>
            </w:r>
            <w:r w:rsidRPr="00103441">
              <w:rPr>
                <w:rFonts w:ascii="宋体" w:cs="宋体" w:hint="eastAsia"/>
              </w:rPr>
              <w:t>联系人电话</w:t>
            </w:r>
            <w:r>
              <w:rPr>
                <w:rFonts w:ascii="宋体" w:cs="宋体"/>
              </w:rPr>
              <w:t>3&lt;/LXRDH3&gt;</w:t>
            </w:r>
          </w:p>
          <w:p w:rsidR="0004299A" w:rsidRPr="004C36D8" w:rsidRDefault="0004299A" w:rsidP="00D1185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103441">
              <w:rPr>
                <w:rFonts w:ascii="宋体" w:cs="宋体"/>
              </w:rPr>
              <w:t>F01EF06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0E2A72">
        <w:trPr>
          <w:trHeight w:val="158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AF00B3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如果成功，返回</w:t>
            </w:r>
            <w:r w:rsidRPr="008D0DE0">
              <w:rPr>
                <w:rFonts w:ascii="宋体" w:cs="宋体"/>
              </w:rPr>
              <w:t>0</w:t>
            </w:r>
            <w:r w:rsidRPr="008D0DE0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0E2A72">
        <w:trPr>
          <w:trHeight w:val="158"/>
        </w:trPr>
        <w:tc>
          <w:tcPr>
            <w:tcW w:w="1221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lastRenderedPageBreak/>
        <w:t>读</w:t>
      </w:r>
      <w:r>
        <w:rPr>
          <w:rFonts w:hint="eastAsia"/>
        </w:rPr>
        <w:t>写</w:t>
      </w:r>
      <w:r w:rsidRPr="008A7694">
        <w:rPr>
          <w:rFonts w:hint="eastAsia"/>
        </w:rPr>
        <w:t>职业婚姻信息文件</w:t>
      </w:r>
      <w:r>
        <w:rPr>
          <w:rFonts w:hint="eastAsia"/>
        </w:rPr>
        <w:t>接口</w:t>
      </w:r>
    </w:p>
    <w:p w:rsidR="0004299A" w:rsidRPr="0046438E" w:rsidRDefault="0004299A" w:rsidP="00D92657">
      <w:pPr>
        <w:pStyle w:val="12"/>
        <w:ind w:firstLine="422"/>
        <w:rPr>
          <w:b/>
          <w:bCs/>
        </w:rPr>
      </w:pPr>
      <w:r w:rsidRPr="0046438E">
        <w:rPr>
          <w:rFonts w:cs="宋体" w:hint="eastAsia"/>
          <w:b/>
          <w:bCs/>
        </w:rPr>
        <w:t>读职业婚姻信息文件接口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513"/>
        </w:trPr>
        <w:tc>
          <w:tcPr>
            <w:tcW w:w="1221" w:type="dxa"/>
          </w:tcPr>
          <w:p w:rsidR="0004299A" w:rsidRPr="004B61D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B61D5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4B61D5" w:rsidRDefault="0004299A" w:rsidP="001229CF">
            <w:pPr>
              <w:pStyle w:val="12"/>
              <w:ind w:firstLineChars="0" w:firstLine="0"/>
              <w:rPr>
                <w:rFonts w:ascii="宋体"/>
              </w:rPr>
            </w:pPr>
            <w:r w:rsidRPr="004B61D5">
              <w:rPr>
                <w:rFonts w:ascii="宋体" w:cs="宋体"/>
              </w:rPr>
              <w:t xml:space="preserve"> </w:t>
            </w:r>
            <w:r w:rsidR="002E54F2"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>
              <w:rPr>
                <w:rFonts w:ascii="宋体" w:cs="宋体"/>
              </w:rPr>
              <w:t>readInfoD</w:t>
            </w:r>
            <w:r w:rsidRPr="004B61D5">
              <w:rPr>
                <w:rFonts w:ascii="宋体" w:cs="宋体"/>
              </w:rPr>
              <w:t>F01EF07</w:t>
            </w:r>
            <w:r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B61D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B61D5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4B61D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B61D5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Pr="004B61D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CB21B9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&lt;DF01EF07&gt;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4B61D5">
              <w:rPr>
                <w:rFonts w:ascii="宋体" w:cs="宋体"/>
              </w:rPr>
              <w:t>WHCD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文化程度代码</w:t>
            </w:r>
            <w:r>
              <w:rPr>
                <w:rFonts w:ascii="宋体" w:cs="宋体"/>
              </w:rPr>
              <w:t>&lt;/</w:t>
            </w:r>
            <w:r w:rsidRPr="004B61D5">
              <w:rPr>
                <w:rFonts w:ascii="宋体" w:cs="宋体"/>
              </w:rPr>
              <w:t>WHCD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&lt;HYZK&gt;</w:t>
            </w:r>
            <w:r>
              <w:rPr>
                <w:rFonts w:ascii="宋体" w:cs="宋体" w:hint="eastAsia"/>
              </w:rPr>
              <w:t>婚姻状况代码</w:t>
            </w:r>
            <w:r>
              <w:rPr>
                <w:rFonts w:ascii="宋体" w:cs="宋体"/>
              </w:rPr>
              <w:t>&lt;/HYZK&gt;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&lt;ZY&gt;</w:t>
            </w:r>
            <w:r>
              <w:rPr>
                <w:rFonts w:ascii="宋体" w:cs="宋体" w:hint="eastAsia"/>
              </w:rPr>
              <w:t>职业代码</w:t>
            </w:r>
            <w:r>
              <w:rPr>
                <w:rFonts w:ascii="宋体" w:cs="宋体"/>
              </w:rPr>
              <w:t>&lt;/ZY&gt;</w:t>
            </w:r>
          </w:p>
          <w:p w:rsidR="0004299A" w:rsidRDefault="0004299A" w:rsidP="00CB21B9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&lt;/DF01EF07&gt;</w:t>
            </w:r>
          </w:p>
          <w:p w:rsidR="0004299A" w:rsidRDefault="0004299A" w:rsidP="00355E7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B26FD1">
              <w:rPr>
                <w:rFonts w:ascii="宋体" w:cs="宋体"/>
              </w:rPr>
              <w:t>F01EF0</w:t>
            </w:r>
            <w:r>
              <w:rPr>
                <w:rFonts w:ascii="宋体" w:cs="宋体"/>
              </w:rPr>
              <w:t>7&gt;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B26FD1">
              <w:rPr>
                <w:rFonts w:ascii="宋体" w:cs="宋体"/>
              </w:rPr>
              <w:t>F01EF0</w:t>
            </w:r>
            <w:r>
              <w:rPr>
                <w:rFonts w:ascii="宋体" w:cs="宋体"/>
              </w:rPr>
              <w:t>7&gt;</w:t>
            </w:r>
          </w:p>
          <w:p w:rsidR="0004299A" w:rsidRPr="004B61D5" w:rsidRDefault="0004299A" w:rsidP="00CB21B9">
            <w:pPr>
              <w:pStyle w:val="12"/>
              <w:numPr>
                <w:ins w:id="20" w:author="ouy" w:date="2013-04-27T14:50:00Z"/>
              </w:numPr>
              <w:ind w:firstLineChars="0" w:firstLine="0"/>
              <w:rPr>
                <w:rFonts w:ascii="宋体"/>
              </w:rPr>
            </w:pP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Default="0004299A" w:rsidP="00CB21B9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46438E" w:rsidRDefault="0004299A" w:rsidP="00D92657">
      <w:pPr>
        <w:pStyle w:val="12"/>
        <w:ind w:firstLine="422"/>
        <w:rPr>
          <w:b/>
          <w:bCs/>
        </w:rPr>
      </w:pPr>
      <w:proofErr w:type="gramStart"/>
      <w:r>
        <w:rPr>
          <w:rFonts w:cs="宋体" w:hint="eastAsia"/>
          <w:b/>
          <w:bCs/>
        </w:rPr>
        <w:t>写</w:t>
      </w:r>
      <w:r w:rsidRPr="0046438E">
        <w:rPr>
          <w:rFonts w:cs="宋体" w:hint="eastAsia"/>
          <w:b/>
          <w:bCs/>
        </w:rPr>
        <w:t>职业</w:t>
      </w:r>
      <w:proofErr w:type="gramEnd"/>
      <w:r w:rsidRPr="0046438E">
        <w:rPr>
          <w:rFonts w:cs="宋体" w:hint="eastAsia"/>
          <w:b/>
          <w:bCs/>
        </w:rPr>
        <w:t>婚姻信息文件接口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4B61D5">
        <w:trPr>
          <w:trHeight w:val="6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8D0DE0" w:rsidRDefault="002E54F2" w:rsidP="0047132A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  <w:r w:rsidR="00F9435F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8D0DE0">
              <w:rPr>
                <w:rFonts w:ascii="宋体" w:cs="宋体"/>
              </w:rPr>
              <w:t>F01EF07(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</w:t>
            </w:r>
            <w:r w:rsidR="0004299A" w:rsidRPr="008D0DE0">
              <w:rPr>
                <w:rFonts w:ascii="宋体" w:cs="宋体"/>
              </w:rPr>
              <w:t>)</w:t>
            </w:r>
          </w:p>
        </w:tc>
      </w:tr>
      <w:tr w:rsidR="0004299A" w:rsidRPr="004B61D5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4B61D5">
        <w:trPr>
          <w:trHeight w:val="158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D504BD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&lt;DF01EF07&gt;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4B61D5">
              <w:rPr>
                <w:rFonts w:ascii="宋体" w:cs="宋体"/>
              </w:rPr>
              <w:t>WHCD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文化程度代码</w:t>
            </w:r>
            <w:r>
              <w:rPr>
                <w:rFonts w:ascii="宋体" w:cs="宋体"/>
              </w:rPr>
              <w:t>&lt;/</w:t>
            </w:r>
            <w:r w:rsidRPr="004B61D5">
              <w:rPr>
                <w:rFonts w:ascii="宋体" w:cs="宋体"/>
              </w:rPr>
              <w:t>WHCD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&lt;HYZK&gt;</w:t>
            </w:r>
            <w:r>
              <w:rPr>
                <w:rFonts w:ascii="宋体" w:cs="宋体" w:hint="eastAsia"/>
              </w:rPr>
              <w:t>婚姻状况代码</w:t>
            </w:r>
            <w:r>
              <w:rPr>
                <w:rFonts w:ascii="宋体" w:cs="宋体"/>
              </w:rPr>
              <w:t>&lt;/HYZK&gt;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&lt;ZY&gt;</w:t>
            </w:r>
            <w:r>
              <w:rPr>
                <w:rFonts w:ascii="宋体" w:cs="宋体" w:hint="eastAsia"/>
              </w:rPr>
              <w:t>职业代码</w:t>
            </w:r>
            <w:r>
              <w:rPr>
                <w:rFonts w:ascii="宋体" w:cs="宋体"/>
              </w:rPr>
              <w:t>&lt;/ZY&gt;</w:t>
            </w:r>
          </w:p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&lt;/DF01EF07&gt;</w:t>
            </w:r>
          </w:p>
        </w:tc>
      </w:tr>
      <w:tr w:rsidR="0004299A" w:rsidRPr="000E2A72">
        <w:trPr>
          <w:trHeight w:val="158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EC199F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如果成功，返回</w:t>
            </w:r>
            <w:r w:rsidRPr="008D0DE0">
              <w:rPr>
                <w:rFonts w:ascii="宋体" w:cs="宋体"/>
              </w:rPr>
              <w:t>0</w:t>
            </w:r>
            <w:r w:rsidRPr="008D0DE0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0E2A72">
        <w:trPr>
          <w:trHeight w:val="158"/>
        </w:trPr>
        <w:tc>
          <w:tcPr>
            <w:tcW w:w="1221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0E2A7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t>读</w:t>
      </w:r>
      <w:r>
        <w:rPr>
          <w:rFonts w:hint="eastAsia"/>
        </w:rPr>
        <w:t>写</w:t>
      </w:r>
      <w:r w:rsidRPr="008A7694">
        <w:rPr>
          <w:rFonts w:hint="eastAsia"/>
        </w:rPr>
        <w:t>证件记录信息文件</w:t>
      </w:r>
      <w:r>
        <w:rPr>
          <w:rFonts w:hint="eastAsia"/>
        </w:rPr>
        <w:t>接口</w:t>
      </w:r>
    </w:p>
    <w:p w:rsidR="0004299A" w:rsidRPr="00456680" w:rsidRDefault="0004299A" w:rsidP="00D92657">
      <w:pPr>
        <w:pStyle w:val="12"/>
        <w:ind w:firstLine="422"/>
        <w:rPr>
          <w:b/>
          <w:bCs/>
        </w:rPr>
      </w:pPr>
      <w:r w:rsidRPr="00456680">
        <w:rPr>
          <w:rFonts w:cs="宋体" w:hint="eastAsia"/>
          <w:b/>
          <w:bCs/>
        </w:rPr>
        <w:t>读证件记录信息文件接口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03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8D0DE0" w:rsidRDefault="002E54F2" w:rsidP="00436CC8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8D0DE0">
              <w:rPr>
                <w:rFonts w:ascii="宋体" w:cs="宋体"/>
              </w:rPr>
              <w:t>F01EF08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7A4200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&lt;DF01EF08&gt;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&lt;ZJLB&gt;</w:t>
            </w:r>
            <w:r w:rsidRPr="008D0DE0">
              <w:rPr>
                <w:rFonts w:ascii="宋体" w:cs="宋体" w:hint="eastAsia"/>
              </w:rPr>
              <w:t>证件类别代码</w:t>
            </w:r>
            <w:r>
              <w:rPr>
                <w:rFonts w:ascii="宋体" w:cs="宋体"/>
              </w:rPr>
              <w:t>&lt;/ZJLB&gt;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&lt;ZJHM&gt;</w:t>
            </w:r>
            <w:r w:rsidRPr="008D0DE0">
              <w:rPr>
                <w:rFonts w:ascii="宋体" w:cs="宋体" w:hint="eastAsia"/>
              </w:rPr>
              <w:t>证件号码</w:t>
            </w:r>
            <w:r>
              <w:rPr>
                <w:rFonts w:ascii="宋体" w:cs="宋体"/>
              </w:rPr>
              <w:t>&lt;/ZJHM&gt;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&lt;JKDAH&gt;</w:t>
            </w:r>
            <w:r w:rsidRPr="008D0DE0">
              <w:rPr>
                <w:rFonts w:ascii="宋体" w:cs="宋体" w:hint="eastAsia"/>
              </w:rPr>
              <w:t>健康档案号</w:t>
            </w:r>
            <w:r>
              <w:rPr>
                <w:rFonts w:ascii="宋体" w:cs="宋体"/>
              </w:rPr>
              <w:t>&lt;/JKDAH&gt;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&lt;XNHZH&gt;</w:t>
            </w:r>
            <w:r w:rsidRPr="008D0DE0">
              <w:rPr>
                <w:rFonts w:ascii="宋体" w:cs="宋体" w:hint="eastAsia"/>
              </w:rPr>
              <w:t>新农合证号</w:t>
            </w:r>
            <w:r>
              <w:rPr>
                <w:rFonts w:ascii="宋体" w:cs="宋体"/>
              </w:rPr>
              <w:t>&lt;/XNHZH&gt;</w:t>
            </w:r>
          </w:p>
          <w:p w:rsidR="0004299A" w:rsidRDefault="0004299A" w:rsidP="007A4200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&lt;/DF01EF08&gt;</w:t>
            </w:r>
          </w:p>
          <w:p w:rsidR="0004299A" w:rsidRDefault="0004299A" w:rsidP="00355E7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B26FD1">
              <w:rPr>
                <w:rFonts w:ascii="宋体" w:cs="宋体"/>
              </w:rPr>
              <w:t>F01EF0</w:t>
            </w:r>
            <w:r>
              <w:rPr>
                <w:rFonts w:ascii="宋体" w:cs="宋体"/>
              </w:rPr>
              <w:t>8&gt;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B26FD1">
              <w:rPr>
                <w:rFonts w:ascii="宋体" w:cs="宋体"/>
              </w:rPr>
              <w:t>F01EF0</w:t>
            </w:r>
            <w:r>
              <w:rPr>
                <w:rFonts w:ascii="宋体" w:cs="宋体"/>
              </w:rPr>
              <w:t>8&gt;</w:t>
            </w:r>
          </w:p>
          <w:p w:rsidR="0004299A" w:rsidRPr="008D0DE0" w:rsidRDefault="0004299A" w:rsidP="007A4200">
            <w:pPr>
              <w:pStyle w:val="12"/>
              <w:numPr>
                <w:ins w:id="21" w:author="ouy" w:date="2013-04-27T14:50:00Z"/>
              </w:numPr>
              <w:ind w:firstLineChars="0" w:firstLine="0"/>
              <w:rPr>
                <w:rFonts w:ascii="宋体"/>
              </w:rPr>
            </w:pP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456680" w:rsidRDefault="0004299A" w:rsidP="00D92657">
      <w:pPr>
        <w:pStyle w:val="12"/>
        <w:ind w:firstLine="422"/>
        <w:rPr>
          <w:b/>
          <w:bCs/>
        </w:rPr>
      </w:pPr>
      <w:r>
        <w:rPr>
          <w:rFonts w:cs="宋体" w:hint="eastAsia"/>
          <w:b/>
          <w:bCs/>
        </w:rPr>
        <w:t>写</w:t>
      </w:r>
      <w:r w:rsidRPr="00456680">
        <w:rPr>
          <w:rFonts w:cs="宋体" w:hint="eastAsia"/>
          <w:b/>
          <w:bCs/>
        </w:rPr>
        <w:t>证件记录信息文件接口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97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8D0DE0" w:rsidRDefault="002E54F2" w:rsidP="00436CC8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8D0DE0">
              <w:rPr>
                <w:rFonts w:ascii="宋体" w:cs="宋体"/>
              </w:rPr>
              <w:t>F01EF08</w:t>
            </w:r>
            <w:r w:rsidR="0004299A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lastRenderedPageBreak/>
              <w:t>功能描述</w:t>
            </w:r>
          </w:p>
        </w:tc>
        <w:tc>
          <w:tcPr>
            <w:tcW w:w="7073" w:type="dxa"/>
          </w:tcPr>
          <w:p w:rsidR="0004299A" w:rsidRPr="00FE173E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FE173E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1E685C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&lt;DF01EF08&gt;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&lt;ZJLB&gt;</w:t>
            </w:r>
            <w:r w:rsidRPr="008D0DE0">
              <w:rPr>
                <w:rFonts w:ascii="宋体" w:cs="宋体" w:hint="eastAsia"/>
              </w:rPr>
              <w:t>证件类别代码</w:t>
            </w:r>
            <w:r>
              <w:rPr>
                <w:rFonts w:ascii="宋体" w:cs="宋体"/>
              </w:rPr>
              <w:t>&lt;/ZJLB&gt;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&lt;ZJHM&gt;</w:t>
            </w:r>
            <w:r w:rsidRPr="008D0DE0">
              <w:rPr>
                <w:rFonts w:ascii="宋体" w:cs="宋体" w:hint="eastAsia"/>
              </w:rPr>
              <w:t>证件号码</w:t>
            </w:r>
            <w:r>
              <w:rPr>
                <w:rFonts w:ascii="宋体" w:cs="宋体"/>
              </w:rPr>
              <w:t>&lt;/ZJHM&gt;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&lt;JKDAH&gt;</w:t>
            </w:r>
            <w:r w:rsidRPr="008D0DE0">
              <w:rPr>
                <w:rFonts w:ascii="宋体" w:cs="宋体" w:hint="eastAsia"/>
              </w:rPr>
              <w:t>健康档案号</w:t>
            </w:r>
            <w:r>
              <w:rPr>
                <w:rFonts w:ascii="宋体" w:cs="宋体"/>
              </w:rPr>
              <w:t>&lt;/JKDAH&gt;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&lt;XNHZH&gt;</w:t>
            </w:r>
            <w:r w:rsidRPr="008D0DE0">
              <w:rPr>
                <w:rFonts w:ascii="宋体" w:cs="宋体" w:hint="eastAsia"/>
              </w:rPr>
              <w:t>新农合证号</w:t>
            </w:r>
            <w:r>
              <w:rPr>
                <w:rFonts w:ascii="宋体" w:cs="宋体"/>
              </w:rPr>
              <w:t>&lt;/XNHZH&gt;</w:t>
            </w:r>
          </w:p>
          <w:p w:rsidR="0004299A" w:rsidRPr="00FE173E" w:rsidRDefault="0004299A" w:rsidP="001E685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&lt;/DF01EF08&gt;</w:t>
            </w:r>
          </w:p>
        </w:tc>
      </w:tr>
      <w:tr w:rsidR="0004299A" w:rsidRPr="00AF161D">
        <w:trPr>
          <w:trHeight w:val="158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如果成功，返回</w:t>
            </w:r>
            <w:r w:rsidRPr="008D0DE0">
              <w:rPr>
                <w:rFonts w:ascii="宋体" w:cs="宋体"/>
              </w:rPr>
              <w:t>0</w:t>
            </w:r>
            <w:r w:rsidRPr="008D0DE0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AF161D">
        <w:trPr>
          <w:trHeight w:val="158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t>读</w:t>
      </w:r>
      <w:r>
        <w:rPr>
          <w:rFonts w:hint="eastAsia"/>
        </w:rPr>
        <w:t>写</w:t>
      </w:r>
      <w:r w:rsidRPr="008A7694">
        <w:rPr>
          <w:rFonts w:hint="eastAsia"/>
        </w:rPr>
        <w:t>临床基本数据文件</w:t>
      </w:r>
      <w:r>
        <w:rPr>
          <w:rFonts w:hint="eastAsia"/>
        </w:rPr>
        <w:t>接口</w:t>
      </w:r>
    </w:p>
    <w:p w:rsidR="0004299A" w:rsidRPr="00052881" w:rsidRDefault="0004299A" w:rsidP="00D92657">
      <w:pPr>
        <w:pStyle w:val="12"/>
        <w:ind w:firstLine="422"/>
        <w:rPr>
          <w:rFonts w:ascii="宋体"/>
          <w:b/>
          <w:bCs/>
        </w:rPr>
      </w:pPr>
      <w:r w:rsidRPr="00052881">
        <w:rPr>
          <w:rFonts w:cs="宋体" w:hint="eastAsia"/>
          <w:b/>
          <w:bCs/>
        </w:rPr>
        <w:t>读临床基本数据文件接口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503"/>
        </w:trPr>
        <w:tc>
          <w:tcPr>
            <w:tcW w:w="1221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A36212" w:rsidRDefault="002E54F2" w:rsidP="00572494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A36212">
              <w:rPr>
                <w:rFonts w:ascii="宋体" w:cs="宋体"/>
              </w:rPr>
              <w:t>F02EF05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EC2FAA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 D</w:t>
            </w:r>
            <w:r w:rsidRPr="00A36212">
              <w:rPr>
                <w:rFonts w:ascii="宋体" w:cs="宋体"/>
              </w:rPr>
              <w:t>F02EF05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&lt;ABOXX&gt;</w:t>
            </w:r>
            <w:r w:rsidRPr="00A36212">
              <w:rPr>
                <w:rFonts w:ascii="宋体" w:cs="宋体"/>
              </w:rPr>
              <w:t>ABO</w:t>
            </w:r>
            <w:r w:rsidRPr="00A36212">
              <w:rPr>
                <w:rFonts w:ascii="宋体" w:cs="宋体" w:hint="eastAsia"/>
              </w:rPr>
              <w:t>血型代码</w:t>
            </w:r>
            <w:r>
              <w:rPr>
                <w:rFonts w:ascii="宋体" w:cs="宋体"/>
              </w:rPr>
              <w:t>&lt;/ABOXX&gt;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&lt;RHXX&gt;RH</w:t>
            </w:r>
            <w:r>
              <w:rPr>
                <w:rFonts w:ascii="宋体" w:cs="宋体" w:hint="eastAsia"/>
              </w:rPr>
              <w:t>血型代码</w:t>
            </w:r>
            <w:r>
              <w:rPr>
                <w:rFonts w:ascii="宋体" w:cs="宋体"/>
              </w:rPr>
              <w:t>&lt;/ RHXX&gt;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&lt;XCBZ&gt;</w:t>
            </w:r>
            <w:r>
              <w:rPr>
                <w:rFonts w:ascii="宋体" w:cs="宋体" w:hint="eastAsia"/>
              </w:rPr>
              <w:t>哮喘标志</w:t>
            </w:r>
            <w:r>
              <w:rPr>
                <w:rFonts w:ascii="宋体" w:cs="宋体"/>
              </w:rPr>
              <w:t>&lt;/XCBZ&gt;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&lt;XZBBZ&gt;</w:t>
            </w:r>
            <w:r>
              <w:rPr>
                <w:rFonts w:ascii="宋体" w:cs="宋体" w:hint="eastAsia"/>
              </w:rPr>
              <w:t>心脏病标志</w:t>
            </w:r>
            <w:r>
              <w:rPr>
                <w:rFonts w:ascii="宋体" w:cs="宋体"/>
              </w:rPr>
              <w:t>&lt;/XZBBZ&gt;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XNXGBBZ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心脑血管</w:t>
            </w:r>
            <w:proofErr w:type="gramStart"/>
            <w:r w:rsidRPr="00A36212">
              <w:rPr>
                <w:rFonts w:ascii="宋体" w:cs="宋体" w:hint="eastAsia"/>
              </w:rPr>
              <w:t>病标志</w:t>
            </w:r>
            <w:proofErr w:type="gramEnd"/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XNXGBBZ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DXBBZ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癫痫病标志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DXBBZ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NXWLBZ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凝血紊乱标志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NXWLBZ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&lt;TNBBZ&gt;</w:t>
            </w:r>
            <w:r w:rsidRPr="00A36212">
              <w:rPr>
                <w:rFonts w:ascii="宋体" w:cs="宋体" w:hint="eastAsia"/>
              </w:rPr>
              <w:t>糖尿病标志</w:t>
            </w:r>
            <w:r>
              <w:rPr>
                <w:rFonts w:ascii="宋体" w:cs="宋体"/>
              </w:rPr>
              <w:t>&lt;/TNBBZ&gt;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&lt;QGYBZ&gt;</w:t>
            </w:r>
            <w:r w:rsidRPr="00A36212">
              <w:rPr>
                <w:rFonts w:ascii="宋体" w:cs="宋体" w:hint="eastAsia"/>
              </w:rPr>
              <w:t>青光眼标志</w:t>
            </w:r>
            <w:r>
              <w:rPr>
                <w:rFonts w:ascii="宋体" w:cs="宋体"/>
              </w:rPr>
              <w:t>&lt;/QGYBZ&gt;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&lt;TXBZ&gt;</w:t>
            </w:r>
            <w:r w:rsidRPr="00A36212">
              <w:rPr>
                <w:rFonts w:ascii="宋体" w:cs="宋体" w:hint="eastAsia"/>
              </w:rPr>
              <w:t>透析标志</w:t>
            </w:r>
            <w:r>
              <w:rPr>
                <w:rFonts w:ascii="宋体" w:cs="宋体"/>
              </w:rPr>
              <w:t>&lt;/TXBZ&gt;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&lt;QGYZBZ&gt;</w:t>
            </w:r>
            <w:r w:rsidRPr="00A36212">
              <w:rPr>
                <w:rFonts w:ascii="宋体" w:cs="宋体" w:hint="eastAsia"/>
              </w:rPr>
              <w:t>器官移植标志</w:t>
            </w:r>
            <w:r>
              <w:rPr>
                <w:rFonts w:ascii="宋体" w:cs="宋体"/>
              </w:rPr>
              <w:t>&lt;/QGYZBZ&gt;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QGQSBZ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器官缺失标志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QGQSBZ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KZXYZBZ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可装卸义肢标志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KZXYZBZ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XZQBQBZ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心脏起搏器标志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XZQBQBZ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&lt;QTYXJSMC&gt;</w:t>
            </w:r>
            <w:r w:rsidRPr="00A36212">
              <w:rPr>
                <w:rFonts w:ascii="宋体" w:cs="宋体" w:hint="eastAsia"/>
              </w:rPr>
              <w:t>其他医学警示名称</w:t>
            </w:r>
            <w:r>
              <w:rPr>
                <w:rFonts w:ascii="宋体" w:cs="宋体"/>
              </w:rPr>
              <w:t>&lt;/QTYXJSMC&gt;</w:t>
            </w:r>
          </w:p>
          <w:p w:rsidR="0004299A" w:rsidRDefault="0004299A" w:rsidP="00EC2FA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 D</w:t>
            </w:r>
            <w:r w:rsidRPr="00A36212">
              <w:rPr>
                <w:rFonts w:ascii="宋体" w:cs="宋体"/>
              </w:rPr>
              <w:t>F02EF05</w:t>
            </w:r>
            <w:r>
              <w:rPr>
                <w:rFonts w:ascii="宋体" w:cs="宋体"/>
              </w:rPr>
              <w:t>&gt;</w:t>
            </w:r>
          </w:p>
          <w:p w:rsidR="0004299A" w:rsidRPr="00A36212" w:rsidRDefault="0004299A" w:rsidP="00EC2FAA">
            <w:pPr>
              <w:pStyle w:val="12"/>
              <w:numPr>
                <w:ins w:id="22" w:author="ouy" w:date="2013-04-27T14:50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F02EF05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F02EF05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052881" w:rsidRDefault="0004299A" w:rsidP="00D92657">
      <w:pPr>
        <w:pStyle w:val="12"/>
        <w:ind w:firstLine="422"/>
        <w:rPr>
          <w:rFonts w:ascii="宋体"/>
          <w:b/>
          <w:bCs/>
        </w:rPr>
      </w:pPr>
      <w:r>
        <w:rPr>
          <w:rFonts w:cs="宋体" w:hint="eastAsia"/>
          <w:b/>
          <w:bCs/>
        </w:rPr>
        <w:t>写</w:t>
      </w:r>
      <w:r w:rsidRPr="00052881">
        <w:rPr>
          <w:rFonts w:cs="宋体" w:hint="eastAsia"/>
          <w:b/>
          <w:bCs/>
        </w:rPr>
        <w:t>临床基本数据文件接口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09"/>
        </w:trPr>
        <w:tc>
          <w:tcPr>
            <w:tcW w:w="1221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A36212" w:rsidRDefault="002E54F2" w:rsidP="005A13F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A36212">
              <w:rPr>
                <w:rFonts w:ascii="宋体" w:cs="宋体"/>
              </w:rPr>
              <w:t>F02EF05</w:t>
            </w:r>
            <w:r w:rsidR="0004299A">
              <w:rPr>
                <w:rFonts w:ascii="宋体" w:cs="宋体"/>
              </w:rPr>
              <w:t>(Sting xml)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AF161D">
        <w:trPr>
          <w:trHeight w:val="158"/>
        </w:trPr>
        <w:tc>
          <w:tcPr>
            <w:tcW w:w="1221" w:type="dxa"/>
          </w:tcPr>
          <w:p w:rsidR="0004299A" w:rsidRPr="00A36212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7D6AB6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&lt;DF02</w:t>
            </w:r>
            <w:r w:rsidRPr="000D6EAF">
              <w:rPr>
                <w:rFonts w:ascii="宋体" w:cs="宋体"/>
              </w:rPr>
              <w:t>EF05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&lt;ABOXX&gt;</w:t>
            </w:r>
            <w:r w:rsidRPr="00A36212">
              <w:rPr>
                <w:rFonts w:ascii="宋体" w:cs="宋体"/>
              </w:rPr>
              <w:t>ABO</w:t>
            </w:r>
            <w:r w:rsidRPr="00A36212">
              <w:rPr>
                <w:rFonts w:ascii="宋体" w:cs="宋体" w:hint="eastAsia"/>
              </w:rPr>
              <w:t>血型代码</w:t>
            </w:r>
            <w:r>
              <w:rPr>
                <w:rFonts w:ascii="宋体" w:cs="宋体"/>
              </w:rPr>
              <w:t>&lt;/ABOXX&gt;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&lt;RHXX&gt;RH</w:t>
            </w:r>
            <w:r>
              <w:rPr>
                <w:rFonts w:ascii="宋体" w:cs="宋体" w:hint="eastAsia"/>
              </w:rPr>
              <w:t>血型代码</w:t>
            </w:r>
            <w:r>
              <w:rPr>
                <w:rFonts w:ascii="宋体" w:cs="宋体"/>
              </w:rPr>
              <w:t>&lt;/ RHXX&gt;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&lt;XCBZ&gt;</w:t>
            </w:r>
            <w:r>
              <w:rPr>
                <w:rFonts w:ascii="宋体" w:cs="宋体" w:hint="eastAsia"/>
              </w:rPr>
              <w:t>哮喘标志</w:t>
            </w:r>
            <w:r>
              <w:rPr>
                <w:rFonts w:ascii="宋体" w:cs="宋体"/>
              </w:rPr>
              <w:t>&lt;/XCBZ&gt;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&lt;XZBBZ&gt;</w:t>
            </w:r>
            <w:r>
              <w:rPr>
                <w:rFonts w:ascii="宋体" w:cs="宋体" w:hint="eastAsia"/>
              </w:rPr>
              <w:t>心脏病标志</w:t>
            </w:r>
            <w:r>
              <w:rPr>
                <w:rFonts w:ascii="宋体" w:cs="宋体"/>
              </w:rPr>
              <w:t>&lt;/XZBBZ&gt;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XNXGBBZ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心脑血管</w:t>
            </w:r>
            <w:proofErr w:type="gramStart"/>
            <w:r w:rsidRPr="00A36212">
              <w:rPr>
                <w:rFonts w:ascii="宋体" w:cs="宋体" w:hint="eastAsia"/>
              </w:rPr>
              <w:t>病标志</w:t>
            </w:r>
            <w:proofErr w:type="gramEnd"/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XNXGBBZ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lastRenderedPageBreak/>
              <w:t>&lt;</w:t>
            </w:r>
            <w:r w:rsidRPr="00A36212">
              <w:rPr>
                <w:rFonts w:ascii="宋体" w:cs="宋体"/>
              </w:rPr>
              <w:t>DXBBZ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癫痫病标志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DXBBZ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NXWLBZ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凝血紊乱标志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NXWLBZ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&lt;TNBBZ&gt;</w:t>
            </w:r>
            <w:r w:rsidRPr="00A36212">
              <w:rPr>
                <w:rFonts w:ascii="宋体" w:cs="宋体" w:hint="eastAsia"/>
              </w:rPr>
              <w:t>糖尿病标志</w:t>
            </w:r>
            <w:r>
              <w:rPr>
                <w:rFonts w:ascii="宋体" w:cs="宋体"/>
              </w:rPr>
              <w:t>&lt;/TNBBZ&gt;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&lt;QGYBZ&gt;</w:t>
            </w:r>
            <w:r w:rsidRPr="00A36212">
              <w:rPr>
                <w:rFonts w:ascii="宋体" w:cs="宋体" w:hint="eastAsia"/>
              </w:rPr>
              <w:t>青光眼标志</w:t>
            </w:r>
            <w:r>
              <w:rPr>
                <w:rFonts w:ascii="宋体" w:cs="宋体"/>
              </w:rPr>
              <w:t>&lt;/QGYBZ&gt;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&lt;TXBZ&gt;</w:t>
            </w:r>
            <w:r w:rsidRPr="00A36212">
              <w:rPr>
                <w:rFonts w:ascii="宋体" w:cs="宋体" w:hint="eastAsia"/>
              </w:rPr>
              <w:t>透析标志</w:t>
            </w:r>
            <w:r>
              <w:rPr>
                <w:rFonts w:ascii="宋体" w:cs="宋体"/>
              </w:rPr>
              <w:t>&lt;/TXBZ&gt;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&lt;QGYZBZ&gt;</w:t>
            </w:r>
            <w:r w:rsidRPr="00A36212">
              <w:rPr>
                <w:rFonts w:ascii="宋体" w:cs="宋体" w:hint="eastAsia"/>
              </w:rPr>
              <w:t>器官移植标志</w:t>
            </w:r>
            <w:r>
              <w:rPr>
                <w:rFonts w:ascii="宋体" w:cs="宋体"/>
              </w:rPr>
              <w:t>&lt;/QGYZBZ&gt;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QGQSBZ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器官缺失标志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QGQSBZ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KZXYZBZ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可装卸义肢标志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KZXYZBZ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</w:t>
            </w:r>
            <w:r w:rsidRPr="00A36212">
              <w:rPr>
                <w:rFonts w:ascii="宋体" w:cs="宋体"/>
              </w:rPr>
              <w:t>XZQBQBZ</w:t>
            </w:r>
            <w:r>
              <w:rPr>
                <w:rFonts w:ascii="宋体" w:cs="宋体"/>
              </w:rPr>
              <w:t>&gt;</w:t>
            </w:r>
            <w:r w:rsidRPr="00A36212">
              <w:rPr>
                <w:rFonts w:ascii="宋体" w:cs="宋体" w:hint="eastAsia"/>
              </w:rPr>
              <w:t>心脏起搏器标志</w:t>
            </w:r>
            <w:r>
              <w:rPr>
                <w:rFonts w:ascii="宋体" w:cs="宋体"/>
              </w:rPr>
              <w:t>&lt;/</w:t>
            </w:r>
            <w:r w:rsidRPr="00A36212">
              <w:rPr>
                <w:rFonts w:ascii="宋体" w:cs="宋体"/>
              </w:rPr>
              <w:t>XZQBQBZ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&lt;QTYXJSMC&gt;</w:t>
            </w:r>
            <w:r w:rsidRPr="00A36212">
              <w:rPr>
                <w:rFonts w:ascii="宋体" w:cs="宋体" w:hint="eastAsia"/>
              </w:rPr>
              <w:t>其他医学警示名称</w:t>
            </w:r>
            <w:r>
              <w:rPr>
                <w:rFonts w:ascii="宋体" w:cs="宋体"/>
              </w:rPr>
              <w:t>&lt;/QTYXJSMC&gt;</w:t>
            </w:r>
          </w:p>
          <w:p w:rsidR="0004299A" w:rsidRPr="00A36212" w:rsidRDefault="0004299A" w:rsidP="007D6AB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&lt;/DF02</w:t>
            </w:r>
            <w:r w:rsidRPr="000D6EAF">
              <w:rPr>
                <w:rFonts w:ascii="宋体" w:cs="宋体"/>
              </w:rPr>
              <w:t>EF05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C450A9">
        <w:trPr>
          <w:trHeight w:val="158"/>
        </w:trPr>
        <w:tc>
          <w:tcPr>
            <w:tcW w:w="1221" w:type="dxa"/>
          </w:tcPr>
          <w:p w:rsidR="0004299A" w:rsidRPr="00C450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传出参数</w:t>
            </w:r>
          </w:p>
        </w:tc>
        <w:tc>
          <w:tcPr>
            <w:tcW w:w="7073" w:type="dxa"/>
          </w:tcPr>
          <w:p w:rsidR="0004299A" w:rsidRPr="00E078B3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36212">
              <w:rPr>
                <w:rFonts w:ascii="宋体" w:cs="宋体" w:hint="eastAsia"/>
              </w:rPr>
              <w:t>如果成功，返回</w:t>
            </w:r>
            <w:r w:rsidRPr="00A36212">
              <w:rPr>
                <w:rFonts w:ascii="宋体" w:cs="宋体"/>
              </w:rPr>
              <w:t>0</w:t>
            </w:r>
            <w:r w:rsidRPr="00A36212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C450A9">
        <w:trPr>
          <w:trHeight w:val="158"/>
        </w:trPr>
        <w:tc>
          <w:tcPr>
            <w:tcW w:w="1221" w:type="dxa"/>
          </w:tcPr>
          <w:p w:rsidR="0004299A" w:rsidRPr="00C450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450A9"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C450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282CE3">
        <w:rPr>
          <w:rFonts w:hint="eastAsia"/>
        </w:rPr>
        <w:t>读</w:t>
      </w:r>
      <w:r>
        <w:rPr>
          <w:rFonts w:hint="eastAsia"/>
        </w:rPr>
        <w:t>写</w:t>
      </w:r>
      <w:r w:rsidRPr="008A7694">
        <w:rPr>
          <w:rFonts w:hint="eastAsia"/>
        </w:rPr>
        <w:t>特殊信息数据文件</w:t>
      </w:r>
      <w:r>
        <w:rPr>
          <w:rFonts w:hint="eastAsia"/>
        </w:rPr>
        <w:t>接口</w:t>
      </w:r>
    </w:p>
    <w:p w:rsidR="0004299A" w:rsidRPr="00A36212" w:rsidRDefault="0004299A" w:rsidP="00D92657">
      <w:pPr>
        <w:pStyle w:val="12"/>
        <w:ind w:firstLine="422"/>
        <w:rPr>
          <w:rFonts w:ascii="宋体"/>
          <w:b/>
          <w:bCs/>
        </w:rPr>
      </w:pPr>
      <w:proofErr w:type="gramStart"/>
      <w:r w:rsidRPr="00A36212">
        <w:rPr>
          <w:rFonts w:cs="宋体" w:hint="eastAsia"/>
          <w:b/>
          <w:bCs/>
        </w:rPr>
        <w:t>读特殊</w:t>
      </w:r>
      <w:proofErr w:type="gramEnd"/>
      <w:r w:rsidRPr="00A36212">
        <w:rPr>
          <w:rFonts w:cs="宋体" w:hint="eastAsia"/>
          <w:b/>
          <w:bCs/>
        </w:rPr>
        <w:t>信息数据文件接口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8D0DE0">
        <w:trPr>
          <w:trHeight w:val="424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A46A45" w:rsidRDefault="002E54F2" w:rsidP="00693BEA">
            <w:pPr>
              <w:pStyle w:val="12"/>
              <w:ind w:firstLineChars="0" w:firstLine="0"/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A46A45">
              <w:rPr>
                <w:rFonts w:ascii="宋体" w:cs="宋体"/>
              </w:rPr>
              <w:t>F02EF06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8D0DE0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8D0DE0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D34D26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A46A45">
              <w:rPr>
                <w:rFonts w:ascii="宋体" w:cs="宋体"/>
              </w:rPr>
              <w:t>F02EF06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A46A45">
              <w:rPr>
                <w:rFonts w:ascii="宋体" w:cs="宋体"/>
              </w:rPr>
              <w:t>JSBBZ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精神病标志</w:t>
            </w:r>
            <w:r>
              <w:rPr>
                <w:rFonts w:ascii="宋体" w:cs="宋体"/>
              </w:rPr>
              <w:t>&lt;/</w:t>
            </w:r>
            <w:r w:rsidRPr="00A46A45">
              <w:rPr>
                <w:rFonts w:ascii="宋体" w:cs="宋体"/>
              </w:rPr>
              <w:t>JSBBZ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D34D2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A46A45">
              <w:rPr>
                <w:rFonts w:ascii="宋体" w:cs="宋体"/>
              </w:rPr>
              <w:t>F02EF06</w:t>
            </w:r>
            <w:r>
              <w:rPr>
                <w:rFonts w:ascii="宋体" w:cs="宋体"/>
              </w:rPr>
              <w:t>&gt;</w:t>
            </w:r>
          </w:p>
          <w:p w:rsidR="0004299A" w:rsidRPr="008D0DE0" w:rsidRDefault="0004299A" w:rsidP="00D34D26">
            <w:pPr>
              <w:pStyle w:val="12"/>
              <w:numPr>
                <w:ins w:id="23" w:author="ouy" w:date="2013-04-27T14:52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F02EF0</w:t>
            </w:r>
            <w:r>
              <w:rPr>
                <w:rFonts w:ascii="宋体" w:cs="宋体"/>
              </w:rPr>
              <w:t>6&gt;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F02EF0</w:t>
            </w:r>
            <w:r>
              <w:rPr>
                <w:rFonts w:ascii="宋体" w:cs="宋体"/>
              </w:rPr>
              <w:t>6&gt;</w:t>
            </w:r>
          </w:p>
        </w:tc>
      </w:tr>
      <w:tr w:rsidR="0004299A" w:rsidRPr="008D0DE0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7822EE" w:rsidRDefault="0004299A" w:rsidP="00D92657">
      <w:pPr>
        <w:pStyle w:val="12"/>
        <w:ind w:firstLine="422"/>
        <w:rPr>
          <w:rFonts w:ascii="宋体"/>
          <w:b/>
          <w:bCs/>
        </w:rPr>
      </w:pPr>
      <w:proofErr w:type="gramStart"/>
      <w:r>
        <w:rPr>
          <w:rFonts w:cs="宋体" w:hint="eastAsia"/>
          <w:b/>
          <w:bCs/>
        </w:rPr>
        <w:t>写</w:t>
      </w:r>
      <w:r w:rsidRPr="00A36212">
        <w:rPr>
          <w:rFonts w:cs="宋体" w:hint="eastAsia"/>
          <w:b/>
          <w:bCs/>
        </w:rPr>
        <w:t>特殊</w:t>
      </w:r>
      <w:proofErr w:type="gramEnd"/>
      <w:r w:rsidRPr="00A36212">
        <w:rPr>
          <w:rFonts w:cs="宋体" w:hint="eastAsia"/>
          <w:b/>
          <w:bCs/>
        </w:rPr>
        <w:t>信息数据文件接口</w:t>
      </w:r>
      <w:r>
        <w:rPr>
          <w:rFonts w:cs="宋体" w:hint="eastAsia"/>
          <w:b/>
          <w:bCs/>
        </w:rPr>
        <w:t>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8D0DE0">
        <w:trPr>
          <w:trHeight w:val="439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A46A45" w:rsidRDefault="002E54F2" w:rsidP="00693BEA">
            <w:pPr>
              <w:pStyle w:val="12"/>
              <w:ind w:firstLineChars="0" w:firstLine="0"/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A46A45">
              <w:rPr>
                <w:rFonts w:ascii="宋体" w:cs="宋体"/>
              </w:rPr>
              <w:t>F02EF06</w:t>
            </w:r>
            <w:r w:rsidR="0004299A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8D0DE0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637D28">
              <w:rPr>
                <w:rFonts w:cs="宋体" w:hint="eastAsia"/>
              </w:rPr>
              <w:t>根据用户设置的</w:t>
            </w:r>
            <w:r>
              <w:rPr>
                <w:rFonts w:cs="宋体" w:hint="eastAsia"/>
              </w:rPr>
              <w:t>函数参数</w:t>
            </w:r>
            <w:r w:rsidRPr="00637D28">
              <w:rPr>
                <w:rFonts w:cs="宋体" w:hint="eastAsia"/>
              </w:rPr>
              <w:t>，</w:t>
            </w:r>
            <w:r>
              <w:rPr>
                <w:rFonts w:cs="宋体" w:hint="eastAsia"/>
              </w:rPr>
              <w:t>写入</w:t>
            </w:r>
            <w:r w:rsidRPr="00637D28">
              <w:rPr>
                <w:rFonts w:cs="宋体" w:hint="eastAsia"/>
              </w:rPr>
              <w:t>用户卡内相关字段</w:t>
            </w:r>
            <w:r>
              <w:rPr>
                <w:rFonts w:cs="宋体" w:hint="eastAsia"/>
              </w:rPr>
              <w:t>数据。</w:t>
            </w:r>
          </w:p>
        </w:tc>
      </w:tr>
      <w:tr w:rsidR="0004299A" w:rsidRPr="008D0DE0">
        <w:trPr>
          <w:trHeight w:val="316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D95FF9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A46A45">
              <w:rPr>
                <w:rFonts w:ascii="宋体" w:cs="宋体"/>
              </w:rPr>
              <w:t>F02EF06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A46A45">
              <w:rPr>
                <w:rFonts w:ascii="宋体" w:cs="宋体"/>
              </w:rPr>
              <w:t>JSBBZ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精神病标志</w:t>
            </w:r>
            <w:r>
              <w:rPr>
                <w:rFonts w:ascii="宋体" w:cs="宋体"/>
              </w:rPr>
              <w:t>&lt;/</w:t>
            </w:r>
            <w:r w:rsidRPr="00A46A45">
              <w:rPr>
                <w:rFonts w:ascii="宋体" w:cs="宋体"/>
              </w:rPr>
              <w:t>JSBBZ</w:t>
            </w:r>
            <w:r>
              <w:rPr>
                <w:rFonts w:ascii="宋体" w:cs="宋体"/>
              </w:rPr>
              <w:t>&gt;</w:t>
            </w:r>
          </w:p>
          <w:p w:rsidR="0004299A" w:rsidRPr="00637D28" w:rsidRDefault="0004299A" w:rsidP="00D95FF9">
            <w:pPr>
              <w:pStyle w:val="12"/>
              <w:ind w:firstLineChars="0" w:firstLine="0"/>
            </w:pPr>
            <w:r>
              <w:rPr>
                <w:rFonts w:ascii="宋体" w:cs="宋体"/>
              </w:rPr>
              <w:t>&lt;/D</w:t>
            </w:r>
            <w:r w:rsidRPr="00A46A45">
              <w:rPr>
                <w:rFonts w:ascii="宋体" w:cs="宋体"/>
              </w:rPr>
              <w:t>F02EF06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8D0DE0">
        <w:trPr>
          <w:trHeight w:val="158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 w:hint="eastAsia"/>
              </w:rPr>
              <w:t>如果成功，返回</w:t>
            </w:r>
            <w:r w:rsidRPr="008D0DE0">
              <w:rPr>
                <w:rFonts w:ascii="宋体" w:cs="宋体"/>
              </w:rPr>
              <w:t>0</w:t>
            </w:r>
            <w:r w:rsidRPr="008D0DE0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C450A9">
        <w:trPr>
          <w:trHeight w:val="158"/>
        </w:trPr>
        <w:tc>
          <w:tcPr>
            <w:tcW w:w="1221" w:type="dxa"/>
          </w:tcPr>
          <w:p w:rsidR="0004299A" w:rsidRPr="00C450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450A9"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C450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F91193">
        <w:rPr>
          <w:rFonts w:hint="eastAsia"/>
        </w:rPr>
        <w:t>读写过敏基本数据文件接口</w:t>
      </w:r>
    </w:p>
    <w:p w:rsidR="0004299A" w:rsidRPr="00F14471" w:rsidRDefault="0004299A" w:rsidP="00D92657">
      <w:pPr>
        <w:pStyle w:val="12"/>
        <w:ind w:firstLine="422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读</w:t>
      </w:r>
      <w:r w:rsidRPr="00F14471">
        <w:rPr>
          <w:rFonts w:ascii="宋体" w:cs="宋体" w:hint="eastAsia"/>
          <w:b/>
          <w:bCs/>
        </w:rPr>
        <w:t>过敏基本数据文件接口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1680"/>
        <w:gridCol w:w="539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997E8E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97E8E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  <w:gridSpan w:val="2"/>
          </w:tcPr>
          <w:p w:rsidR="0004299A" w:rsidRPr="00997E8E" w:rsidRDefault="002E54F2" w:rsidP="000F0F60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997E8E">
              <w:rPr>
                <w:rFonts w:ascii="宋体" w:cs="宋体"/>
              </w:rPr>
              <w:t>F02EF07</w:t>
            </w:r>
            <w:r w:rsidR="0004299A">
              <w:rPr>
                <w:rFonts w:ascii="宋体" w:cs="宋体"/>
              </w:rPr>
              <w:t>(int nRecorderNo)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997E8E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97E8E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  <w:gridSpan w:val="2"/>
          </w:tcPr>
          <w:p w:rsidR="0004299A" w:rsidRPr="00997E8E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97E8E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144"/>
        </w:trPr>
        <w:tc>
          <w:tcPr>
            <w:tcW w:w="1221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1680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nRecorderNo</w:t>
            </w:r>
          </w:p>
        </w:tc>
        <w:tc>
          <w:tcPr>
            <w:tcW w:w="5393" w:type="dxa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8D0DE0">
              <w:rPr>
                <w:rFonts w:ascii="宋体" w:cs="宋体"/>
              </w:rPr>
              <w:t>[</w:t>
            </w:r>
            <w:r>
              <w:rPr>
                <w:rFonts w:ascii="宋体" w:cs="宋体"/>
              </w:rPr>
              <w:t>IN</w:t>
            </w:r>
            <w:r w:rsidRPr="008D0DE0">
              <w:rPr>
                <w:rFonts w:ascii="宋体" w:cs="宋体"/>
              </w:rPr>
              <w:t xml:space="preserve">] </w:t>
            </w:r>
            <w:r>
              <w:rPr>
                <w:rFonts w:ascii="宋体" w:cs="宋体" w:hint="eastAsia"/>
              </w:rPr>
              <w:t>记录号</w:t>
            </w:r>
            <w:r w:rsidRPr="008D0DE0">
              <w:rPr>
                <w:rFonts w:ascii="宋体" w:cs="宋体" w:hint="eastAsia"/>
              </w:rPr>
              <w:t>。</w:t>
            </w:r>
          </w:p>
        </w:tc>
      </w:tr>
      <w:tr w:rsidR="0004299A" w:rsidRPr="006169BD">
        <w:trPr>
          <w:trHeight w:val="144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  <w:gridSpan w:val="2"/>
          </w:tcPr>
          <w:p w:rsidR="0004299A" w:rsidRDefault="0004299A" w:rsidP="001C2999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997E8E">
              <w:rPr>
                <w:rFonts w:ascii="宋体" w:cs="宋体"/>
              </w:rPr>
              <w:t>F02EF07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7D2E3D">
              <w:rPr>
                <w:rFonts w:ascii="宋体" w:cs="宋体"/>
              </w:rPr>
              <w:t>GMWZMC</w:t>
            </w:r>
            <w:r>
              <w:rPr>
                <w:rFonts w:ascii="宋体" w:cs="宋体"/>
              </w:rPr>
              <w:t>&gt;</w:t>
            </w:r>
            <w:r w:rsidRPr="007D2E3D">
              <w:rPr>
                <w:rFonts w:ascii="宋体" w:cs="宋体" w:hint="eastAsia"/>
              </w:rPr>
              <w:t>过敏物质名称</w:t>
            </w:r>
            <w:r>
              <w:rPr>
                <w:rFonts w:ascii="宋体" w:cs="宋体"/>
              </w:rPr>
              <w:t>&lt;/</w:t>
            </w:r>
            <w:r w:rsidRPr="007D2E3D">
              <w:rPr>
                <w:rFonts w:ascii="宋体" w:cs="宋体"/>
              </w:rPr>
              <w:t>GMWZMC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lastRenderedPageBreak/>
              <w:t>&lt;</w:t>
            </w:r>
            <w:r w:rsidRPr="00E00CE9">
              <w:rPr>
                <w:rFonts w:ascii="宋体" w:cs="宋体"/>
              </w:rPr>
              <w:t>GM</w:t>
            </w:r>
            <w:r>
              <w:rPr>
                <w:rFonts w:ascii="宋体" w:cs="宋体"/>
              </w:rPr>
              <w:t>WZ</w:t>
            </w:r>
            <w:r w:rsidRPr="00E00CE9">
              <w:rPr>
                <w:rFonts w:ascii="宋体" w:cs="宋体"/>
              </w:rPr>
              <w:t>FY</w:t>
            </w:r>
            <w:r>
              <w:rPr>
                <w:rFonts w:ascii="宋体" w:cs="宋体"/>
              </w:rPr>
              <w:t>&gt;</w:t>
            </w:r>
            <w:r>
              <w:rPr>
                <w:rFonts w:cs="宋体" w:hint="eastAsia"/>
              </w:rPr>
              <w:t>过敏物质反应</w:t>
            </w:r>
            <w:r>
              <w:rPr>
                <w:rFonts w:ascii="宋体" w:cs="宋体"/>
              </w:rPr>
              <w:t>&lt;/</w:t>
            </w:r>
            <w:r w:rsidRPr="00E00CE9">
              <w:rPr>
                <w:rFonts w:ascii="宋体" w:cs="宋体"/>
              </w:rPr>
              <w:t>GM</w:t>
            </w:r>
            <w:r>
              <w:rPr>
                <w:rFonts w:ascii="宋体" w:cs="宋体"/>
              </w:rPr>
              <w:t>WZ</w:t>
            </w:r>
            <w:r w:rsidRPr="00E00CE9">
              <w:rPr>
                <w:rFonts w:ascii="宋体" w:cs="宋体"/>
              </w:rPr>
              <w:t>FY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1C2999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997E8E">
              <w:rPr>
                <w:rFonts w:ascii="宋体" w:cs="宋体"/>
              </w:rPr>
              <w:t>F02EF07</w:t>
            </w:r>
            <w:r>
              <w:rPr>
                <w:rFonts w:ascii="宋体" w:cs="宋体"/>
              </w:rPr>
              <w:t>&gt;</w:t>
            </w:r>
          </w:p>
          <w:p w:rsidR="0004299A" w:rsidRPr="008D0DE0" w:rsidRDefault="0004299A" w:rsidP="001C2999">
            <w:pPr>
              <w:pStyle w:val="12"/>
              <w:numPr>
                <w:ins w:id="24" w:author="ouy" w:date="2013-04-27T14:52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F02EF0</w:t>
            </w:r>
            <w:r>
              <w:rPr>
                <w:rFonts w:ascii="宋体" w:cs="宋体"/>
              </w:rPr>
              <w:t>7&gt;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F02EF0</w:t>
            </w:r>
            <w:r>
              <w:rPr>
                <w:rFonts w:ascii="宋体" w:cs="宋体"/>
              </w:rPr>
              <w:t>7&gt;</w:t>
            </w:r>
          </w:p>
        </w:tc>
      </w:tr>
      <w:tr w:rsidR="0004299A" w:rsidRPr="006169BD">
        <w:trPr>
          <w:trHeight w:val="144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备注</w:t>
            </w:r>
          </w:p>
        </w:tc>
        <w:tc>
          <w:tcPr>
            <w:tcW w:w="7073" w:type="dxa"/>
            <w:gridSpan w:val="2"/>
          </w:tcPr>
          <w:p w:rsidR="0004299A" w:rsidRPr="008D0DE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F14471" w:rsidRDefault="0004299A" w:rsidP="00D92657">
      <w:pPr>
        <w:pStyle w:val="12"/>
        <w:ind w:firstLine="422"/>
        <w:rPr>
          <w:rFonts w:ascii="宋体"/>
          <w:b/>
          <w:bCs/>
        </w:rPr>
      </w:pPr>
      <w:r w:rsidRPr="00F14471">
        <w:rPr>
          <w:rFonts w:ascii="宋体" w:cs="宋体" w:hint="eastAsia"/>
          <w:b/>
          <w:bCs/>
        </w:rPr>
        <w:t>写过敏基本数据文件接口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A1115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9A1115" w:rsidRDefault="002E54F2" w:rsidP="00E10AA2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9A1115">
              <w:rPr>
                <w:rFonts w:ascii="宋体" w:cs="宋体"/>
              </w:rPr>
              <w:t>F02EF07</w:t>
            </w:r>
            <w:r w:rsidR="0004299A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A1115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A1115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D66442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997E8E">
              <w:rPr>
                <w:rFonts w:ascii="宋体" w:cs="宋体"/>
              </w:rPr>
              <w:t>F02EF07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7D2E3D">
              <w:rPr>
                <w:rFonts w:ascii="宋体" w:cs="宋体"/>
              </w:rPr>
              <w:t>GMWZMC</w:t>
            </w:r>
            <w:r>
              <w:rPr>
                <w:rFonts w:ascii="宋体" w:cs="宋体"/>
              </w:rPr>
              <w:t>&gt;</w:t>
            </w:r>
            <w:r w:rsidRPr="007D2E3D">
              <w:rPr>
                <w:rFonts w:ascii="宋体" w:cs="宋体" w:hint="eastAsia"/>
              </w:rPr>
              <w:t>过敏物质名称</w:t>
            </w:r>
            <w:r>
              <w:rPr>
                <w:rFonts w:ascii="宋体" w:cs="宋体"/>
              </w:rPr>
              <w:t>&lt;/</w:t>
            </w:r>
            <w:r w:rsidRPr="007D2E3D">
              <w:rPr>
                <w:rFonts w:ascii="宋体" w:cs="宋体"/>
              </w:rPr>
              <w:t>GMWZMC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E00CE9">
              <w:rPr>
                <w:rFonts w:ascii="宋体" w:cs="宋体"/>
              </w:rPr>
              <w:t>GM</w:t>
            </w:r>
            <w:r>
              <w:rPr>
                <w:rFonts w:ascii="宋体" w:cs="宋体"/>
              </w:rPr>
              <w:t>WZ</w:t>
            </w:r>
            <w:r w:rsidRPr="00E00CE9">
              <w:rPr>
                <w:rFonts w:ascii="宋体" w:cs="宋体"/>
              </w:rPr>
              <w:t>FY</w:t>
            </w:r>
            <w:r>
              <w:rPr>
                <w:rFonts w:ascii="宋体" w:cs="宋体"/>
              </w:rPr>
              <w:t>&gt;</w:t>
            </w:r>
            <w:r>
              <w:rPr>
                <w:rFonts w:cs="宋体" w:hint="eastAsia"/>
              </w:rPr>
              <w:t>过敏物质反应</w:t>
            </w:r>
            <w:r>
              <w:rPr>
                <w:rFonts w:ascii="宋体" w:cs="宋体"/>
              </w:rPr>
              <w:t>&lt;/</w:t>
            </w:r>
            <w:r w:rsidRPr="00E00CE9">
              <w:rPr>
                <w:rFonts w:ascii="宋体" w:cs="宋体"/>
              </w:rPr>
              <w:t>GM</w:t>
            </w:r>
            <w:r>
              <w:rPr>
                <w:rFonts w:ascii="宋体" w:cs="宋体"/>
              </w:rPr>
              <w:t>WZ</w:t>
            </w:r>
            <w:r w:rsidRPr="00E00CE9">
              <w:rPr>
                <w:rFonts w:ascii="宋体" w:cs="宋体"/>
              </w:rPr>
              <w:t>FY</w:t>
            </w:r>
            <w:r>
              <w:rPr>
                <w:rFonts w:ascii="宋体" w:cs="宋体"/>
              </w:rPr>
              <w:t>&gt;</w:t>
            </w:r>
          </w:p>
          <w:p w:rsidR="0004299A" w:rsidRPr="009A1115" w:rsidRDefault="0004299A" w:rsidP="00D66442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997E8E">
              <w:rPr>
                <w:rFonts w:ascii="宋体" w:cs="宋体"/>
              </w:rPr>
              <w:t>F02EF07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AF161D">
        <w:trPr>
          <w:trHeight w:val="158"/>
        </w:trPr>
        <w:tc>
          <w:tcPr>
            <w:tcW w:w="1221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A1115">
              <w:rPr>
                <w:rFonts w:ascii="宋体" w:cs="宋体" w:hint="eastAsia"/>
              </w:rPr>
              <w:t>如果成功，返回</w:t>
            </w:r>
            <w:r w:rsidRPr="009A1115">
              <w:rPr>
                <w:rFonts w:ascii="宋体" w:cs="宋体"/>
              </w:rPr>
              <w:t>0</w:t>
            </w:r>
            <w:r w:rsidRPr="009A1115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AF161D">
        <w:trPr>
          <w:trHeight w:val="157"/>
        </w:trPr>
        <w:tc>
          <w:tcPr>
            <w:tcW w:w="1221" w:type="dxa"/>
          </w:tcPr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A1115"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9A1115">
              <w:rPr>
                <w:rFonts w:ascii="宋体" w:cs="宋体" w:hint="eastAsia"/>
              </w:rPr>
              <w:t>该接口根据传入的参数，成功后修改参数对应的各字段数据。由于是循环记录，新写入的数据永远是第一条数据。</w:t>
            </w:r>
          </w:p>
          <w:p w:rsidR="0004299A" w:rsidRPr="009A1115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F91193">
        <w:rPr>
          <w:rFonts w:hint="eastAsia"/>
        </w:rPr>
        <w:t>读写免疫基本数据文件接口</w:t>
      </w:r>
    </w:p>
    <w:p w:rsidR="0004299A" w:rsidRPr="00B130FE" w:rsidRDefault="0004299A" w:rsidP="00D92657">
      <w:pPr>
        <w:pStyle w:val="12"/>
        <w:ind w:firstLine="422"/>
        <w:rPr>
          <w:rFonts w:ascii="宋体"/>
          <w:b/>
          <w:bCs/>
        </w:rPr>
      </w:pPr>
      <w:r w:rsidRPr="00B130FE">
        <w:rPr>
          <w:rFonts w:ascii="宋体" w:cs="宋体" w:hint="eastAsia"/>
          <w:b/>
          <w:bCs/>
        </w:rPr>
        <w:t>读</w:t>
      </w:r>
      <w:r w:rsidRPr="00B130FE">
        <w:rPr>
          <w:rFonts w:cs="宋体" w:hint="eastAsia"/>
          <w:b/>
          <w:bCs/>
        </w:rPr>
        <w:t>免疫基本数据文件接口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1680"/>
        <w:gridCol w:w="539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  <w:gridSpan w:val="2"/>
          </w:tcPr>
          <w:p w:rsidR="0004299A" w:rsidRPr="00CF1DF6" w:rsidRDefault="002E54F2" w:rsidP="007E09E5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CF1DF6">
              <w:rPr>
                <w:rFonts w:ascii="宋体" w:cs="宋体"/>
              </w:rPr>
              <w:t>F02EF08</w:t>
            </w:r>
            <w:r w:rsidR="0004299A">
              <w:rPr>
                <w:rFonts w:ascii="宋体" w:cs="宋体" w:hint="eastAsia"/>
              </w:rPr>
              <w:t>（</w:t>
            </w:r>
            <w:r w:rsidR="0004299A">
              <w:rPr>
                <w:rFonts w:ascii="宋体" w:cs="宋体"/>
              </w:rPr>
              <w:t xml:space="preserve">int </w:t>
            </w:r>
            <w:r w:rsidR="0004299A" w:rsidRPr="00CF1DF6">
              <w:rPr>
                <w:rFonts w:ascii="宋体" w:cs="宋体"/>
              </w:rPr>
              <w:t>nRecorderNo</w:t>
            </w:r>
            <w:r w:rsidR="0004299A">
              <w:rPr>
                <w:rFonts w:ascii="宋体" w:cs="宋体" w:hint="eastAsia"/>
              </w:rPr>
              <w:t>）</w:t>
            </w:r>
            <w:r w:rsidR="0004299A" w:rsidRPr="00CF1DF6">
              <w:rPr>
                <w:rFonts w:ascii="宋体" w:cs="宋体"/>
              </w:rPr>
              <w:t xml:space="preserve"> 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  <w:gridSpan w:val="2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144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1680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 w:cs="宋体"/>
              </w:rPr>
            </w:pPr>
            <w:r w:rsidRPr="00CF1DF6">
              <w:rPr>
                <w:rFonts w:ascii="宋体" w:cs="宋体"/>
              </w:rPr>
              <w:t>nRecorderNo</w:t>
            </w:r>
          </w:p>
        </w:tc>
        <w:tc>
          <w:tcPr>
            <w:tcW w:w="539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/>
              </w:rPr>
              <w:t xml:space="preserve">[IN] </w:t>
            </w:r>
            <w:r w:rsidRPr="00CF1DF6">
              <w:rPr>
                <w:rFonts w:ascii="宋体" w:cs="宋体" w:hint="eastAsia"/>
              </w:rPr>
              <w:t>记录号。</w:t>
            </w:r>
          </w:p>
        </w:tc>
      </w:tr>
      <w:tr w:rsidR="0004299A" w:rsidRPr="006169BD">
        <w:trPr>
          <w:trHeight w:val="144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  <w:gridSpan w:val="2"/>
          </w:tcPr>
          <w:p w:rsidR="0004299A" w:rsidRDefault="0004299A" w:rsidP="00255CDA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CF1DF6">
              <w:rPr>
                <w:rFonts w:ascii="宋体" w:cs="宋体"/>
              </w:rPr>
              <w:t>F02EF08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CF1DF6">
              <w:rPr>
                <w:rFonts w:ascii="宋体" w:cs="宋体"/>
              </w:rPr>
              <w:t>MYJZMC</w:t>
            </w:r>
            <w:r>
              <w:rPr>
                <w:rFonts w:ascii="宋体" w:cs="宋体"/>
              </w:rPr>
              <w:t>&gt;</w:t>
            </w:r>
            <w:r w:rsidRPr="00CF1DF6">
              <w:rPr>
                <w:rFonts w:ascii="宋体" w:cs="宋体" w:hint="eastAsia"/>
              </w:rPr>
              <w:t>免疫接种名称</w:t>
            </w:r>
            <w:r>
              <w:rPr>
                <w:rFonts w:ascii="宋体" w:cs="宋体"/>
              </w:rPr>
              <w:t>&lt;/</w:t>
            </w:r>
            <w:r w:rsidRPr="00CF1DF6">
              <w:rPr>
                <w:rFonts w:ascii="宋体" w:cs="宋体"/>
              </w:rPr>
              <w:t>MYJZMC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CF1DF6">
              <w:rPr>
                <w:rFonts w:ascii="宋体" w:cs="宋体"/>
              </w:rPr>
              <w:t>MYJZSJ</w:t>
            </w:r>
            <w:r>
              <w:rPr>
                <w:rFonts w:ascii="宋体" w:cs="宋体"/>
              </w:rPr>
              <w:t>&gt;</w:t>
            </w:r>
            <w:r w:rsidRPr="00CF1DF6">
              <w:rPr>
                <w:rFonts w:ascii="宋体" w:cs="宋体" w:hint="eastAsia"/>
              </w:rPr>
              <w:t>免疫接种时间</w:t>
            </w:r>
            <w:r>
              <w:rPr>
                <w:rFonts w:ascii="宋体" w:cs="宋体"/>
              </w:rPr>
              <w:t>&lt;/</w:t>
            </w:r>
            <w:r w:rsidRPr="00CF1DF6">
              <w:rPr>
                <w:rFonts w:ascii="宋体" w:cs="宋体"/>
              </w:rPr>
              <w:t>MYJZSJ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255CD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CF1DF6">
              <w:rPr>
                <w:rFonts w:ascii="宋体" w:cs="宋体"/>
              </w:rPr>
              <w:t>F02EF08</w:t>
            </w:r>
            <w:r>
              <w:rPr>
                <w:rFonts w:ascii="宋体" w:cs="宋体"/>
              </w:rPr>
              <w:t>&gt;</w:t>
            </w:r>
          </w:p>
          <w:p w:rsidR="0004299A" w:rsidRPr="00CF1DF6" w:rsidRDefault="0004299A" w:rsidP="00255CDA">
            <w:pPr>
              <w:pStyle w:val="12"/>
              <w:numPr>
                <w:ins w:id="25" w:author="ouy" w:date="2013-04-27T14:52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F02EF0</w:t>
            </w:r>
            <w:r>
              <w:rPr>
                <w:rFonts w:ascii="宋体" w:cs="宋体"/>
              </w:rPr>
              <w:t>8&gt;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F02EF0</w:t>
            </w:r>
            <w:r>
              <w:rPr>
                <w:rFonts w:ascii="宋体" w:cs="宋体"/>
              </w:rPr>
              <w:t>8&gt;</w:t>
            </w:r>
          </w:p>
        </w:tc>
      </w:tr>
      <w:tr w:rsidR="0004299A" w:rsidRPr="006169BD">
        <w:trPr>
          <w:trHeight w:val="144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  <w:gridSpan w:val="2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B130FE" w:rsidRDefault="0004299A" w:rsidP="00D92657">
      <w:pPr>
        <w:pStyle w:val="12"/>
        <w:ind w:firstLine="422"/>
        <w:rPr>
          <w:rFonts w:ascii="宋体"/>
          <w:b/>
          <w:bCs/>
        </w:rPr>
      </w:pPr>
      <w:r w:rsidRPr="00B130FE">
        <w:rPr>
          <w:rFonts w:ascii="宋体" w:cs="宋体" w:hint="eastAsia"/>
          <w:b/>
          <w:bCs/>
        </w:rPr>
        <w:t>写免疫基本数据文件接口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CF1DF6" w:rsidRDefault="002E54F2" w:rsidP="00B04D16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CF1DF6">
              <w:rPr>
                <w:rFonts w:ascii="宋体" w:cs="宋体"/>
              </w:rPr>
              <w:t>F02EF08</w:t>
            </w:r>
            <w:r w:rsidR="0004299A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  <w:r w:rsidR="0004299A" w:rsidRPr="00CF1DF6">
              <w:rPr>
                <w:rFonts w:ascii="宋体" w:cs="宋体"/>
              </w:rPr>
              <w:t xml:space="preserve"> 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7C1A4B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CF1DF6">
              <w:rPr>
                <w:rFonts w:ascii="宋体" w:cs="宋体"/>
              </w:rPr>
              <w:t>F02EF08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CF1DF6">
              <w:rPr>
                <w:rFonts w:ascii="宋体" w:cs="宋体"/>
              </w:rPr>
              <w:t>MYJZMC</w:t>
            </w:r>
            <w:r>
              <w:rPr>
                <w:rFonts w:ascii="宋体" w:cs="宋体"/>
              </w:rPr>
              <w:t>&gt;</w:t>
            </w:r>
            <w:r w:rsidRPr="00CF1DF6">
              <w:rPr>
                <w:rFonts w:ascii="宋体" w:cs="宋体" w:hint="eastAsia"/>
              </w:rPr>
              <w:t>免疫接种名称</w:t>
            </w:r>
            <w:r>
              <w:rPr>
                <w:rFonts w:ascii="宋体" w:cs="宋体"/>
              </w:rPr>
              <w:t>&lt;/</w:t>
            </w:r>
            <w:r w:rsidRPr="00CF1DF6">
              <w:rPr>
                <w:rFonts w:ascii="宋体" w:cs="宋体"/>
              </w:rPr>
              <w:t>MYJZMC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</w:t>
            </w:r>
            <w:r w:rsidRPr="00CF1DF6">
              <w:rPr>
                <w:rFonts w:ascii="宋体" w:cs="宋体"/>
              </w:rPr>
              <w:t>MYJZSJ</w:t>
            </w:r>
            <w:r>
              <w:rPr>
                <w:rFonts w:ascii="宋体" w:cs="宋体"/>
              </w:rPr>
              <w:t>&gt;</w:t>
            </w:r>
            <w:r w:rsidRPr="00CF1DF6">
              <w:rPr>
                <w:rFonts w:ascii="宋体" w:cs="宋体" w:hint="eastAsia"/>
              </w:rPr>
              <w:t>免疫接种时间</w:t>
            </w:r>
            <w:r>
              <w:rPr>
                <w:rFonts w:ascii="宋体" w:cs="宋体"/>
              </w:rPr>
              <w:t>&lt;/</w:t>
            </w:r>
            <w:r w:rsidRPr="00CF1DF6">
              <w:rPr>
                <w:rFonts w:ascii="宋体" w:cs="宋体"/>
              </w:rPr>
              <w:t>MYJZSJ</w:t>
            </w:r>
            <w:r>
              <w:rPr>
                <w:rFonts w:ascii="宋体" w:cs="宋体"/>
              </w:rPr>
              <w:t>&gt;</w:t>
            </w:r>
          </w:p>
          <w:p w:rsidR="0004299A" w:rsidRPr="00CF1DF6" w:rsidRDefault="0004299A" w:rsidP="007C1A4B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CF1DF6">
              <w:rPr>
                <w:rFonts w:ascii="宋体" w:cs="宋体"/>
              </w:rPr>
              <w:t>F02EF08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AF161D">
        <w:trPr>
          <w:trHeight w:val="158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如果成功，返回</w:t>
            </w:r>
            <w:r w:rsidRPr="00CF1DF6">
              <w:rPr>
                <w:rFonts w:ascii="宋体" w:cs="宋体"/>
              </w:rPr>
              <w:t>0</w:t>
            </w:r>
            <w:r w:rsidRPr="00CF1DF6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AF161D">
        <w:trPr>
          <w:trHeight w:val="157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相关字段数据长度参见：附录。</w:t>
            </w:r>
          </w:p>
        </w:tc>
      </w:tr>
    </w:tbl>
    <w:p w:rsidR="0004299A" w:rsidRPr="00F91193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F91193">
        <w:rPr>
          <w:rFonts w:hint="eastAsia"/>
        </w:rPr>
        <w:lastRenderedPageBreak/>
        <w:t>读写住院信息索引文件接口</w:t>
      </w:r>
    </w:p>
    <w:p w:rsidR="0004299A" w:rsidRPr="00B130FE" w:rsidRDefault="0004299A" w:rsidP="00D92657">
      <w:pPr>
        <w:pStyle w:val="12"/>
        <w:ind w:firstLine="422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读</w:t>
      </w:r>
      <w:r w:rsidRPr="00D7469C">
        <w:rPr>
          <w:rFonts w:ascii="宋体" w:cs="宋体" w:hint="eastAsia"/>
          <w:b/>
          <w:bCs/>
        </w:rPr>
        <w:t>住院信息索引文件接口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CF1DF6" w:rsidRDefault="002E54F2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D7469C">
              <w:rPr>
                <w:rFonts w:ascii="宋体" w:cs="宋体"/>
              </w:rPr>
              <w:t>F03EF05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6169BD">
        <w:trPr>
          <w:trHeight w:val="277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AF36DE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D7469C">
              <w:rPr>
                <w:rFonts w:ascii="宋体" w:cs="宋体"/>
              </w:rPr>
              <w:t>F03EF05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</w:t>
            </w:r>
            <w:r w:rsidRPr="00D7469C">
              <w:rPr>
                <w:rFonts w:ascii="宋体" w:cs="宋体"/>
              </w:rPr>
              <w:t>ZYJLBS1</w:t>
            </w:r>
            <w:r>
              <w:rPr>
                <w:rFonts w:ascii="宋体" w:cs="宋体"/>
              </w:rPr>
              <w:t>&gt;</w:t>
            </w:r>
            <w:r w:rsidRPr="00D7469C">
              <w:rPr>
                <w:rFonts w:ascii="宋体" w:cs="宋体" w:hint="eastAsia"/>
              </w:rPr>
              <w:t>住院记录有效</w:t>
            </w:r>
            <w:r>
              <w:rPr>
                <w:rFonts w:ascii="宋体" w:cs="宋体" w:hint="eastAsia"/>
              </w:rPr>
              <w:t>标志</w:t>
            </w:r>
            <w:r>
              <w:rPr>
                <w:rFonts w:ascii="宋体" w:cs="宋体"/>
              </w:rPr>
              <w:t>1&lt;/</w:t>
            </w:r>
            <w:r w:rsidRPr="00D7469C">
              <w:rPr>
                <w:rFonts w:ascii="宋体" w:cs="宋体"/>
              </w:rPr>
              <w:t>ZYJLBS1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&lt;ZYJLBS2&gt;</w:t>
            </w:r>
            <w:r w:rsidRPr="00D7469C">
              <w:rPr>
                <w:rFonts w:ascii="宋体" w:cs="宋体" w:hint="eastAsia"/>
              </w:rPr>
              <w:t>住院记录有效</w:t>
            </w:r>
            <w:r>
              <w:rPr>
                <w:rFonts w:ascii="宋体" w:cs="宋体" w:hint="eastAsia"/>
              </w:rPr>
              <w:t>标志</w:t>
            </w:r>
            <w:r>
              <w:rPr>
                <w:rFonts w:ascii="宋体" w:cs="宋体"/>
              </w:rPr>
              <w:t>2&lt;/ZYJLBS2&gt;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/>
              </w:rPr>
            </w:pPr>
            <w:r>
              <w:rPr>
                <w:rFonts w:ascii="宋体" w:cs="宋体"/>
              </w:rPr>
              <w:t>&lt;ZYJLBS3&gt;</w:t>
            </w:r>
            <w:r w:rsidRPr="00D7469C">
              <w:rPr>
                <w:rFonts w:ascii="宋体" w:cs="宋体" w:hint="eastAsia"/>
              </w:rPr>
              <w:t>住院记录有效</w:t>
            </w:r>
            <w:r>
              <w:rPr>
                <w:rFonts w:ascii="宋体" w:cs="宋体" w:hint="eastAsia"/>
              </w:rPr>
              <w:t>标志</w:t>
            </w:r>
            <w:r>
              <w:rPr>
                <w:rFonts w:ascii="宋体" w:cs="宋体"/>
              </w:rPr>
              <w:t>3&lt;/ZYJLBS3&gt;</w:t>
            </w:r>
          </w:p>
          <w:p w:rsidR="0004299A" w:rsidRDefault="0004299A" w:rsidP="00AF36DE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D7469C">
              <w:rPr>
                <w:rFonts w:ascii="宋体" w:cs="宋体"/>
              </w:rPr>
              <w:t>F03EF05</w:t>
            </w:r>
            <w:r>
              <w:rPr>
                <w:rFonts w:ascii="宋体" w:cs="宋体"/>
              </w:rPr>
              <w:t>&gt;</w:t>
            </w:r>
          </w:p>
          <w:p w:rsidR="0004299A" w:rsidRPr="00CF1DF6" w:rsidRDefault="0004299A" w:rsidP="00AF36DE">
            <w:pPr>
              <w:pStyle w:val="12"/>
              <w:numPr>
                <w:ins w:id="26" w:author="ouy" w:date="2013-04-27T14:53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F02EF05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F02EF05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6169BD">
        <w:trPr>
          <w:trHeight w:val="158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100BD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100BDA">
              <w:rPr>
                <w:rFonts w:ascii="宋体" w:cs="宋体" w:hint="eastAsia"/>
              </w:rPr>
              <w:t>住院信息按时间顺序写，保留最近三次诊疗记录</w:t>
            </w:r>
          </w:p>
        </w:tc>
      </w:tr>
    </w:tbl>
    <w:p w:rsidR="0004299A" w:rsidRPr="00AD01B6" w:rsidRDefault="0004299A" w:rsidP="00D92657">
      <w:pPr>
        <w:pStyle w:val="12"/>
        <w:ind w:firstLine="422"/>
        <w:rPr>
          <w:rFonts w:ascii="宋体"/>
          <w:b/>
          <w:bCs/>
        </w:rPr>
      </w:pPr>
      <w:r w:rsidRPr="00AD01B6">
        <w:rPr>
          <w:rFonts w:ascii="宋体" w:cs="宋体" w:hint="eastAsia"/>
          <w:b/>
          <w:bCs/>
        </w:rPr>
        <w:t>写住院信息索引文件接口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AD01B6">
        <w:trPr>
          <w:trHeight w:val="310"/>
        </w:trPr>
        <w:tc>
          <w:tcPr>
            <w:tcW w:w="1221" w:type="dxa"/>
          </w:tcPr>
          <w:p w:rsidR="0004299A" w:rsidRPr="00AD01B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01B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AD01B6" w:rsidRDefault="002E54F2" w:rsidP="00292839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 w:rsidRPr="00AD01B6">
              <w:rPr>
                <w:rFonts w:ascii="宋体" w:cs="宋体"/>
              </w:rPr>
              <w:t>writeInfoDF03EF05</w:t>
            </w:r>
            <w:r w:rsidR="0004299A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</w:t>
            </w:r>
            <w:r w:rsidR="0004299A" w:rsidRPr="00AD01B6">
              <w:rPr>
                <w:rFonts w:ascii="宋体" w:cs="宋体"/>
              </w:rPr>
              <w:t>)</w:t>
            </w:r>
          </w:p>
        </w:tc>
      </w:tr>
      <w:tr w:rsidR="0004299A" w:rsidRPr="00AD01B6">
        <w:trPr>
          <w:trHeight w:val="144"/>
        </w:trPr>
        <w:tc>
          <w:tcPr>
            <w:tcW w:w="1221" w:type="dxa"/>
          </w:tcPr>
          <w:p w:rsidR="0004299A" w:rsidRPr="00AD01B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01B6"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A24C50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D7469C">
              <w:rPr>
                <w:rFonts w:ascii="宋体" w:cs="宋体"/>
              </w:rPr>
              <w:t>F03EF05</w:t>
            </w:r>
            <w:r>
              <w:rPr>
                <w:rFonts w:ascii="宋体" w:cs="宋体"/>
              </w:rPr>
              <w:t>&gt;</w:t>
            </w:r>
          </w:p>
          <w:p w:rsidR="00292839" w:rsidRDefault="00292839" w:rsidP="00292839">
            <w:pPr>
              <w:pStyle w:val="12"/>
              <w:ind w:firstLineChars="500" w:firstLine="1050"/>
              <w:rPr>
                <w:rFonts w:ascii="宋体" w:cs="宋体"/>
              </w:rPr>
            </w:pPr>
            <w:r w:rsidRPr="00D20193">
              <w:rPr>
                <w:rFonts w:ascii="宋体" w:cs="宋体"/>
              </w:rPr>
              <w:t>&lt;WJJLH&gt;</w:t>
            </w:r>
            <w:r w:rsidRPr="00D20193">
              <w:rPr>
                <w:rFonts w:ascii="宋体" w:cs="宋体" w:hint="eastAsia"/>
              </w:rPr>
              <w:t>文件记录号</w:t>
            </w:r>
            <w:r w:rsidRPr="00D20193">
              <w:rPr>
                <w:rFonts w:ascii="宋体" w:cs="宋体"/>
              </w:rPr>
              <w:t>&lt;/WJJLH&gt;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&lt;ZYJLBS&gt;</w:t>
            </w:r>
            <w:r w:rsidRPr="00D7469C">
              <w:rPr>
                <w:rFonts w:ascii="宋体" w:cs="宋体" w:hint="eastAsia"/>
              </w:rPr>
              <w:t>住院记录有效</w:t>
            </w:r>
            <w:r>
              <w:rPr>
                <w:rFonts w:ascii="宋体" w:cs="宋体" w:hint="eastAsia"/>
              </w:rPr>
              <w:t>标志</w:t>
            </w:r>
            <w:r>
              <w:rPr>
                <w:rFonts w:ascii="宋体" w:cs="宋体"/>
              </w:rPr>
              <w:t>&lt;/ZYJLBS&gt;</w:t>
            </w:r>
          </w:p>
          <w:p w:rsidR="0004299A" w:rsidRDefault="0004299A" w:rsidP="00A24C50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D7469C">
              <w:rPr>
                <w:rFonts w:ascii="宋体" w:cs="宋体"/>
              </w:rPr>
              <w:t>F03EF05</w:t>
            </w:r>
            <w:r>
              <w:rPr>
                <w:rFonts w:ascii="宋体" w:cs="宋体"/>
              </w:rPr>
              <w:t>&gt;</w:t>
            </w:r>
          </w:p>
          <w:p w:rsidR="0004299A" w:rsidRPr="00AD01B6" w:rsidRDefault="0004299A" w:rsidP="00A24C50">
            <w:pPr>
              <w:pStyle w:val="12"/>
              <w:numPr>
                <w:ins w:id="27" w:author="ouy" w:date="2013-04-27T14:54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</w:t>
            </w:r>
            <w:r>
              <w:rPr>
                <w:rFonts w:ascii="宋体" w:cs="宋体"/>
              </w:rPr>
              <w:t>3</w:t>
            </w:r>
            <w:r w:rsidRPr="00A36212">
              <w:rPr>
                <w:rFonts w:ascii="宋体" w:cs="宋体"/>
              </w:rPr>
              <w:t>EF05</w:t>
            </w:r>
            <w:r>
              <w:rPr>
                <w:rFonts w:ascii="宋体" w:cs="宋体"/>
              </w:rPr>
              <w:t>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</w:t>
            </w:r>
            <w:r>
              <w:rPr>
                <w:rFonts w:ascii="宋体" w:cs="宋体"/>
              </w:rPr>
              <w:t>3</w:t>
            </w:r>
            <w:r w:rsidRPr="00A36212">
              <w:rPr>
                <w:rFonts w:ascii="宋体" w:cs="宋体"/>
              </w:rPr>
              <w:t>EF05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AD01B6">
        <w:trPr>
          <w:trHeight w:val="158"/>
        </w:trPr>
        <w:tc>
          <w:tcPr>
            <w:tcW w:w="1221" w:type="dxa"/>
          </w:tcPr>
          <w:p w:rsidR="0004299A" w:rsidRPr="00AD01B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01B6"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AD01B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01B6">
              <w:rPr>
                <w:rFonts w:ascii="宋体" w:cs="宋体" w:hint="eastAsia"/>
              </w:rPr>
              <w:t>如果成功，返回</w:t>
            </w:r>
            <w:r w:rsidRPr="00AD01B6">
              <w:rPr>
                <w:rFonts w:ascii="宋体" w:cs="宋体"/>
              </w:rPr>
              <w:t>0</w:t>
            </w:r>
            <w:r w:rsidRPr="00AD01B6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AD01B6">
        <w:trPr>
          <w:trHeight w:val="158"/>
        </w:trPr>
        <w:tc>
          <w:tcPr>
            <w:tcW w:w="1221" w:type="dxa"/>
          </w:tcPr>
          <w:p w:rsidR="0004299A" w:rsidRPr="00AD01B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01B6"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AD01B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自动按顺序更新以往历史信息，新写入的信息为最近一条记录，</w:t>
            </w:r>
            <w:r w:rsidRPr="00AD01B6">
              <w:rPr>
                <w:rFonts w:ascii="宋体" w:cs="宋体" w:hint="eastAsia"/>
              </w:rPr>
              <w:t>住院信息按时间顺序写，保留最近三次诊疗记录</w:t>
            </w:r>
            <w:r>
              <w:rPr>
                <w:rFonts w:ascii="宋体" w:cs="宋体" w:hint="eastAsia"/>
              </w:rPr>
              <w:t>。</w:t>
            </w:r>
          </w:p>
        </w:tc>
      </w:tr>
    </w:tbl>
    <w:p w:rsidR="0004299A" w:rsidRPr="00784921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F91193">
        <w:rPr>
          <w:rFonts w:hint="eastAsia"/>
        </w:rPr>
        <w:t>读写门诊信息索引文件接口</w:t>
      </w:r>
    </w:p>
    <w:p w:rsidR="0004299A" w:rsidRPr="00B130FE" w:rsidRDefault="0004299A" w:rsidP="00D92657">
      <w:pPr>
        <w:pStyle w:val="12"/>
        <w:ind w:firstLine="422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读门诊</w:t>
      </w:r>
      <w:r w:rsidRPr="00D7469C">
        <w:rPr>
          <w:rFonts w:ascii="宋体" w:cs="宋体" w:hint="eastAsia"/>
          <w:b/>
          <w:bCs/>
        </w:rPr>
        <w:t>信息索引文件接口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410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784921" w:rsidRDefault="002E54F2" w:rsidP="000068E8">
            <w:pPr>
              <w:pStyle w:val="12"/>
              <w:ind w:firstLineChars="0" w:firstLine="0"/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784921">
              <w:rPr>
                <w:rFonts w:ascii="宋体" w:cs="宋体"/>
              </w:rPr>
              <w:t>F03EF06</w:t>
            </w:r>
            <w:r w:rsidR="0004299A">
              <w:rPr>
                <w:rFonts w:ascii="宋体" w:cs="宋体"/>
              </w:rPr>
              <w:t>()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Default="0004299A" w:rsidP="004A1C8F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&lt;DF03EF06&gt;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&lt;MZJLBS1&gt;</w:t>
            </w:r>
            <w:r w:rsidRPr="00784921">
              <w:rPr>
                <w:rFonts w:ascii="宋体" w:cs="宋体" w:hint="eastAsia"/>
              </w:rPr>
              <w:t>门诊记录有效标识</w:t>
            </w:r>
            <w:r>
              <w:rPr>
                <w:rFonts w:ascii="宋体" w:cs="宋体"/>
              </w:rPr>
              <w:t>1&lt;/</w:t>
            </w:r>
            <w:r w:rsidRPr="00784921">
              <w:rPr>
                <w:rFonts w:ascii="宋体" w:cs="宋体"/>
              </w:rPr>
              <w:t>MZJLBS1</w:t>
            </w:r>
            <w:r>
              <w:rPr>
                <w:rFonts w:ascii="宋体" w:cs="宋体"/>
              </w:rPr>
              <w:t>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&lt;MZJLBS2&gt;</w:t>
            </w:r>
            <w:r w:rsidRPr="00784921">
              <w:rPr>
                <w:rFonts w:ascii="宋体" w:cs="宋体" w:hint="eastAsia"/>
              </w:rPr>
              <w:t>门诊记录有效标识</w:t>
            </w:r>
            <w:r>
              <w:rPr>
                <w:rFonts w:ascii="宋体" w:cs="宋体"/>
              </w:rPr>
              <w:t>2&lt;/MZJLBS2&gt;</w:t>
            </w:r>
          </w:p>
          <w:p w:rsidR="007822EE" w:rsidRDefault="0004299A" w:rsidP="00D9265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>
              <w:rPr>
                <w:rFonts w:ascii="宋体" w:cs="宋体"/>
              </w:rPr>
              <w:t>&lt;MZJLBS3&gt;</w:t>
            </w:r>
            <w:r w:rsidRPr="00784921">
              <w:rPr>
                <w:rFonts w:ascii="宋体" w:cs="宋体" w:hint="eastAsia"/>
              </w:rPr>
              <w:t>门诊记录有效标识</w:t>
            </w:r>
            <w:r>
              <w:rPr>
                <w:rFonts w:ascii="宋体" w:cs="宋体"/>
              </w:rPr>
              <w:t>3&lt;/MZJLBS3&gt;</w:t>
            </w:r>
          </w:p>
          <w:p w:rsidR="0004299A" w:rsidRDefault="0004299A" w:rsidP="004A1C8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&lt;/DF03EF06&gt;</w:t>
            </w:r>
          </w:p>
          <w:p w:rsidR="0004299A" w:rsidRPr="00CF1DF6" w:rsidRDefault="0004299A" w:rsidP="004A1C8F">
            <w:pPr>
              <w:pStyle w:val="12"/>
              <w:numPr>
                <w:ins w:id="28" w:author="ouy" w:date="2013-04-27T14:55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</w:t>
            </w:r>
            <w:r>
              <w:rPr>
                <w:rFonts w:ascii="宋体" w:cs="宋体"/>
              </w:rPr>
              <w:t>3</w:t>
            </w:r>
            <w:r w:rsidRPr="00A36212">
              <w:rPr>
                <w:rFonts w:ascii="宋体" w:cs="宋体"/>
              </w:rPr>
              <w:t>EF0</w:t>
            </w:r>
            <w:r>
              <w:rPr>
                <w:rFonts w:ascii="宋体" w:cs="宋体"/>
              </w:rPr>
              <w:t>6&gt;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</w:t>
            </w:r>
            <w:r>
              <w:rPr>
                <w:rFonts w:ascii="宋体" w:cs="宋体"/>
              </w:rPr>
              <w:t>3</w:t>
            </w:r>
            <w:r w:rsidRPr="00A36212">
              <w:rPr>
                <w:rFonts w:ascii="宋体" w:cs="宋体"/>
              </w:rPr>
              <w:t>EF0</w:t>
            </w:r>
            <w:r>
              <w:rPr>
                <w:rFonts w:ascii="宋体" w:cs="宋体"/>
              </w:rPr>
              <w:t>6&gt;</w:t>
            </w:r>
          </w:p>
        </w:tc>
      </w:tr>
      <w:tr w:rsidR="0004299A" w:rsidRPr="006169BD">
        <w:trPr>
          <w:trHeight w:val="105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04299A" w:rsidRPr="00450AA9" w:rsidRDefault="0004299A" w:rsidP="00D92657">
      <w:pPr>
        <w:pStyle w:val="12"/>
        <w:ind w:firstLine="422"/>
        <w:rPr>
          <w:rFonts w:ascii="宋体"/>
          <w:b/>
          <w:bCs/>
        </w:rPr>
      </w:pPr>
      <w:r w:rsidRPr="00450AA9">
        <w:rPr>
          <w:rFonts w:ascii="宋体" w:cs="宋体" w:hint="eastAsia"/>
          <w:b/>
          <w:bCs/>
        </w:rPr>
        <w:t>写门诊信息索引文件接口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450AA9">
        <w:trPr>
          <w:trHeight w:val="310"/>
        </w:trPr>
        <w:tc>
          <w:tcPr>
            <w:tcW w:w="1221" w:type="dxa"/>
          </w:tcPr>
          <w:p w:rsidR="0004299A" w:rsidRPr="00450A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50AA9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450AA9" w:rsidRDefault="002E54F2" w:rsidP="004B6CEB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</w:t>
            </w:r>
            <w:r w:rsidR="0004299A" w:rsidRPr="00450AA9">
              <w:rPr>
                <w:rFonts w:ascii="宋体" w:cs="宋体"/>
              </w:rPr>
              <w:t>DF03EF06</w:t>
            </w:r>
            <w:r w:rsidR="004B6CEB">
              <w:rPr>
                <w:rFonts w:ascii="宋体" w:cs="宋体"/>
              </w:rPr>
              <w:t>(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450AA9">
        <w:trPr>
          <w:trHeight w:val="144"/>
        </w:trPr>
        <w:tc>
          <w:tcPr>
            <w:tcW w:w="1221" w:type="dxa"/>
          </w:tcPr>
          <w:p w:rsidR="0004299A" w:rsidRPr="00450A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50AA9"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Default="0004299A" w:rsidP="00A24C50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&lt;DF03EF06&gt;</w:t>
            </w:r>
          </w:p>
          <w:p w:rsidR="004B6CEB" w:rsidRDefault="004B6CEB" w:rsidP="004B6CEB">
            <w:pPr>
              <w:pStyle w:val="12"/>
              <w:ind w:firstLineChars="500" w:firstLine="1050"/>
              <w:rPr>
                <w:rFonts w:ascii="宋体" w:cs="宋体"/>
              </w:rPr>
            </w:pPr>
            <w:r w:rsidRPr="00D20193">
              <w:rPr>
                <w:rFonts w:ascii="宋体" w:cs="宋体"/>
              </w:rPr>
              <w:t>&lt;WJJLH&gt;</w:t>
            </w:r>
            <w:r w:rsidRPr="00D20193">
              <w:rPr>
                <w:rFonts w:ascii="宋体" w:cs="宋体" w:hint="eastAsia"/>
              </w:rPr>
              <w:t>文件记录号</w:t>
            </w:r>
            <w:r w:rsidRPr="00D20193">
              <w:rPr>
                <w:rFonts w:ascii="宋体" w:cs="宋体"/>
              </w:rPr>
              <w:t>&lt;/WJJLH&gt;</w:t>
            </w:r>
          </w:p>
          <w:p w:rsidR="007822EE" w:rsidRDefault="0004299A" w:rsidP="00D92657">
            <w:pPr>
              <w:pStyle w:val="12"/>
              <w:ind w:leftChars="150" w:left="315" w:firstLineChars="50" w:firstLine="105"/>
              <w:rPr>
                <w:rFonts w:ascii="宋体" w:cs="宋体"/>
              </w:rPr>
            </w:pPr>
            <w:r>
              <w:rPr>
                <w:rFonts w:ascii="宋体" w:cs="宋体"/>
              </w:rPr>
              <w:t xml:space="preserve">      &lt;MZJLBS&gt;</w:t>
            </w:r>
            <w:r w:rsidRPr="00784921">
              <w:rPr>
                <w:rFonts w:ascii="宋体" w:cs="宋体" w:hint="eastAsia"/>
              </w:rPr>
              <w:t>门诊记录有效标识</w:t>
            </w:r>
            <w:r>
              <w:rPr>
                <w:rFonts w:ascii="宋体" w:cs="宋体"/>
              </w:rPr>
              <w:t>&lt;/MZJLBS&gt;</w:t>
            </w:r>
          </w:p>
          <w:p w:rsidR="0004299A" w:rsidRPr="00A24C50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&lt;/DF03EF06&gt;</w:t>
            </w:r>
          </w:p>
        </w:tc>
      </w:tr>
      <w:tr w:rsidR="0004299A" w:rsidRPr="00450AA9">
        <w:trPr>
          <w:trHeight w:val="158"/>
        </w:trPr>
        <w:tc>
          <w:tcPr>
            <w:tcW w:w="1221" w:type="dxa"/>
          </w:tcPr>
          <w:p w:rsidR="0004299A" w:rsidRPr="00450A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50AA9">
              <w:rPr>
                <w:rFonts w:ascii="宋体" w:cs="宋体" w:hint="eastAsia"/>
              </w:rPr>
              <w:t>传出参数</w:t>
            </w:r>
          </w:p>
        </w:tc>
        <w:tc>
          <w:tcPr>
            <w:tcW w:w="7073" w:type="dxa"/>
          </w:tcPr>
          <w:p w:rsidR="0004299A" w:rsidRPr="00450A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50AA9">
              <w:rPr>
                <w:rFonts w:ascii="宋体" w:cs="宋体" w:hint="eastAsia"/>
              </w:rPr>
              <w:t>如果成功，返回</w:t>
            </w:r>
            <w:r w:rsidRPr="00450AA9">
              <w:rPr>
                <w:rFonts w:ascii="宋体" w:cs="宋体"/>
              </w:rPr>
              <w:t>0</w:t>
            </w:r>
            <w:r w:rsidRPr="00450AA9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450AA9">
        <w:trPr>
          <w:trHeight w:val="158"/>
        </w:trPr>
        <w:tc>
          <w:tcPr>
            <w:tcW w:w="1221" w:type="dxa"/>
          </w:tcPr>
          <w:p w:rsidR="0004299A" w:rsidRPr="00450AA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50AA9">
              <w:rPr>
                <w:rFonts w:ascii="宋体" w:cs="宋体" w:hint="eastAsia"/>
              </w:rPr>
              <w:lastRenderedPageBreak/>
              <w:t>备注</w:t>
            </w:r>
          </w:p>
        </w:tc>
        <w:tc>
          <w:tcPr>
            <w:tcW w:w="7073" w:type="dxa"/>
          </w:tcPr>
          <w:p w:rsidR="0004299A" w:rsidRPr="00450AA9" w:rsidRDefault="0004299A" w:rsidP="00E304BC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自动按顺序更新以往历史信息，新写入的信息为最近一条记录，门诊</w:t>
            </w:r>
            <w:r w:rsidRPr="00AD01B6">
              <w:rPr>
                <w:rFonts w:ascii="宋体" w:cs="宋体" w:hint="eastAsia"/>
              </w:rPr>
              <w:t>信息按时间顺序写，保留最近三次诊疗记录</w:t>
            </w:r>
            <w:r>
              <w:rPr>
                <w:rFonts w:ascii="宋体" w:cs="宋体" w:hint="eastAsia"/>
              </w:rPr>
              <w:t>。</w:t>
            </w:r>
          </w:p>
        </w:tc>
      </w:tr>
    </w:tbl>
    <w:p w:rsidR="0004299A" w:rsidRPr="008702FD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8702FD">
        <w:rPr>
          <w:rFonts w:hint="eastAsia"/>
        </w:rPr>
        <w:t>读写住院信息文件接口</w:t>
      </w:r>
    </w:p>
    <w:p w:rsidR="0004299A" w:rsidRPr="00806D93" w:rsidRDefault="0004299A" w:rsidP="00D92657">
      <w:pPr>
        <w:pStyle w:val="12"/>
        <w:ind w:firstLine="422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读</w:t>
      </w:r>
      <w:r w:rsidRPr="00806D93">
        <w:rPr>
          <w:rFonts w:ascii="宋体" w:cs="宋体" w:hint="eastAsia"/>
          <w:b/>
          <w:bCs/>
        </w:rPr>
        <w:t>住院信息文件接口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7B6E93" w:rsidRDefault="002E54F2" w:rsidP="001F0F56">
            <w:pPr>
              <w:pStyle w:val="12"/>
              <w:ind w:firstLineChars="0" w:firstLine="0"/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7B6E93">
              <w:rPr>
                <w:rFonts w:ascii="宋体" w:cs="宋体"/>
              </w:rPr>
              <w:t>F03EE</w:t>
            </w:r>
            <w:r w:rsidR="00303634">
              <w:rPr>
                <w:rFonts w:ascii="宋体" w:cs="宋体"/>
              </w:rPr>
              <w:t>(</w:t>
            </w:r>
            <w:r w:rsidR="00947742">
              <w:rPr>
                <w:rFonts w:ascii="宋体" w:cs="宋体" w:hint="eastAsia"/>
              </w:rPr>
              <w:t xml:space="preserve">int </w:t>
            </w:r>
            <w:r w:rsidR="00947742">
              <w:rPr>
                <w:rFonts w:ascii="宋体" w:cs="宋体"/>
              </w:rPr>
              <w:t>nRecorderNo</w:t>
            </w:r>
            <w:r w:rsidR="00947742">
              <w:rPr>
                <w:rFonts w:ascii="宋体" w:cs="宋体" w:hint="eastAsia"/>
              </w:rPr>
              <w:t>,</w:t>
            </w:r>
            <w:r w:rsidR="00373D4B">
              <w:rPr>
                <w:rFonts w:ascii="宋体" w:cs="宋体" w:hint="eastAsia"/>
              </w:rPr>
              <w:t>String xml</w:t>
            </w:r>
            <w:r w:rsidR="0004299A">
              <w:rPr>
                <w:rFonts w:ascii="宋体" w:cs="宋体"/>
              </w:rPr>
              <w:t>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CF1DF6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CF1DF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7822EE" w:rsidRPr="00892E87" w:rsidRDefault="0004299A" w:rsidP="00507CE3">
            <w:pPr>
              <w:pStyle w:val="12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/>
                <w:sz w:val="18"/>
                <w:szCs w:val="18"/>
              </w:rPr>
              <w:t>&lt;DF03EE&gt;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&lt;ZYJGMC&gt;住院机构名称&lt;/ZYJGMC&gt;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&lt;ZYJGZZJGDM&gt;住院机构组织机构代码&lt;/ZYJGZZJGDM&gt;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&lt;RYRQ&gt;入院日期&lt;/RYRQ&gt;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&lt;ZYHZZYCS&gt;住院患者住院次数&lt;/ZYHZZYCS&gt;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&lt;BAH&gt;病案号&lt;/BAH&gt;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&lt;ZYHZRYKSMC&gt;住院患者入院科室名称&lt;/ZYHZRYKSMC&gt;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&lt;ZYHZRYBQ&gt;住院患者入院病情&lt;/ZYHZRYBQ&gt;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&lt;ZYHZYYGRMC&gt;住院患者医院感染名称&lt;/ZYHZYYGRMC&gt;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&lt;ZYHZSSHZDWBYY&gt;住院患者损伤和中毒外部原因&lt;/ZYHZSSHZDWBYY&gt;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&lt;ZYHZXQXJCXMDM1&gt;住院患者血清学检查项目代码1&lt;/ZYHZXQXJCXMDM1&gt;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&lt;ZYHZXQXJCJGDM1&gt;住院患者血清学检查结果代码1&lt;/ZYHZXQXJCJGDM1&gt;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&lt;JBZDMC1&gt;疾病诊断名称1&lt;/JBZDMC1&gt;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&lt;JBZDDM1&gt;疾病诊断代码1&lt;/JBZDDM1&gt;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&lt;QZRQ1&gt;确诊日期1&lt;/QZRQ1&gt;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&lt;ZYHZZDFHQKXXMS1&gt;住院患者诊断符合情况-详细描述1&lt;/ZYHZZDFHQKXXMS1&gt;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&lt;ZYHZZDFHQKDM1&gt;住院患者诊断符合情况-代码1&lt;/ZYHZZDFHQKDM1&gt;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&lt;ZYHZJBZDLXXXMS1&gt;住院患者疾病诊断类型-详细描述1&lt;/ZYHZJBZDLXXXMS1&gt;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&lt;ZYHZJBZDLXDM1&gt;住院患者疾病诊断类型-代码1&lt;/ZYHZJBZDLXDM1&gt;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&lt;ZYHZZLJGDM1&gt;住院患者治疗结果代码1&lt;/ZYHZZLJGDM1&gt;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&lt;SSCZMC1&gt;手术/操作-名称1&lt;/SSCZMC1&gt;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&lt;SSCZDM1&gt;手术/操作-代码1&lt;/SSCZDM1&gt;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&lt;SSCZRQ1&gt;手术/操作-日期1&lt;/SSCZRQ1&gt;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&lt;MZFF1&gt;麻醉-方法1&lt;/MZFF1&gt;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&lt;MZFFDM1&gt;麻醉-方法代码1&lt;/MZFFDM1&gt;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&lt;SSQKYHDJDM1&gt;手术切口愈合等级代码1&lt;/SSQKYHDJDM1&gt;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&lt;ZYHZXQXJCXMDM2&gt;住院患者血清学检查项目代码2&lt;/ZYHZXQXJCXMDM2&gt;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&lt;ZYHZXQXJCJGDM2&gt;住院患者血清学检查结果代码2&lt;/ZYHZXQXJCJGDM2&gt;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&lt;JBZDMC2&gt;疾病诊断名称2&lt;/JBZDMC2&gt;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&lt;JBZDDM2&gt;疾病诊断代码2&lt;/JBZDDM2&gt;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&lt;QZRQ2&gt;确诊日期2&lt;/QZRQ2&gt;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&lt;ZYHZZDFHQKXXMS2&gt;住院患者诊断符合情况-详细描述2&lt;/ZYHZZDFHQKXXMS2&gt;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&lt;ZYHZZDFHQKDM2&gt;住院患者诊断符合情况-代码2&lt;/ZYHZZDFHQKDM2&gt;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&lt;ZYHZJBZDLXXXMS2&gt;住院患者疾病诊断类型-详细描述2&lt;/ZYHZJBZDLXXXMS2&gt;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&lt;ZYHZJBZDLXDM2&gt;住院患者疾病诊断类型-代码2&lt;/ZYHZJBZDLXDM2&gt;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&lt;ZYHZZLJGDM2&gt;住院患者治疗结果代码2&lt;/ZYHZZLJGDM2&gt;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&lt;SSCZMC2&gt;手术/操作-名称2&lt;/SSCZMC2&gt;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&lt;SSCZDM2&gt;手术/操作-代码2&lt;/SSCZDM2&gt;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&lt;SSCZRQ2&gt;手术/操作-日期2&lt;/SSCZRQ2&gt;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&lt;MZFF2&gt;麻醉-方法2&lt;/MZFF2&gt;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&lt;MZFFDM2&gt;麻醉-方法代码2&lt;/MZFFDM2&gt;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&lt;SSQKYHDJDM2&gt;手术切口愈合等级代码2&lt;/SSQKYHDJDM2&gt;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&lt;ZYHZXQXJCXMDM3&gt;住院患者血清学检查项目代码3&lt;/ZYHZXQXJCXMDM3&gt;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&lt;ZYHZXQXJCJGDM3&gt;住院患者血清学检查结果代码3&lt;/ZYHZXQXJCJGDM3&gt;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&lt;JBZDMC3&gt;疾病诊断名称3&lt;/JBZDMC3&gt;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&lt;JBZDDM3&gt;疾病诊断代码3&lt;/JBZDDM3&gt;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&lt;QZRQ3&gt;确诊日期3&lt;/QZRQ3&gt;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&lt;ZYHZZDFHQKXXMS3&gt;住院患者诊断符合情况-详细描述3&lt;/ZYHZZDFHQKXXMS3&gt;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&lt;ZYHZZDFHQKDM3&gt;住院患者诊断符合情况-代码3&lt;/ZYHZZDFHQKDM3&gt;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&lt;ZYHZJBZDLXXXMS3&gt;住院患者疾病诊断类型-详细描述3&lt;/ZYHZJBZDLXXXMS3&gt;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&lt;ZYHZJBZDLXDM3&gt;住院患者疾病诊断类型-代码3&lt;/ZYHZJBZDLXDM3&gt;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&lt;ZYHZZLJGDM3&gt;住院患者治疗结果代码3&lt;/ZYHZZLJGDM3&gt;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&lt;SSCZMC3&gt;手术/操作-名称3&lt;/SSCZMC3&gt;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&lt;SSCZDM3&gt;手术/操作-代码3&lt;/SSCZDM3&gt;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&lt;SSCZRQ3&gt;手术/操作-日期3&lt;/SSCZRQ3&gt;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&lt;MZFF3&gt;麻醉-方法3&lt;/MZFF3&gt;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&lt;MZFFDM3&gt;麻醉-方法代码3&lt;/MZFFDM3&gt;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&lt;SSQKYHDJDM3&gt;手术切口愈合等级代码3&lt;/SSQKYHDJDM3&gt;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&lt;ZYQJSXPZDM1&gt;住院期间输血品种代码1&lt;/ZYQJSXPZDM1&gt;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&lt;ZYQJSXL1&gt;住院期间输血量1&lt;/ZYQJSXL1&gt;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&lt;ZYHZSXLJLDW1&gt;住院患者输血量计量单位1&lt;/ZYHZSXLJLDW1&gt;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&lt;ZYQJSXPZDM2&gt;住院期间输血品种代码2&lt;/ZYQJSXPZDM2&gt;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&lt;ZYQJSXL2&gt;住院期间输血量2&lt;/ZYQJSXL2&gt;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&lt;ZYHZSXLJLDW2&gt;住院患者输血量计量单位2&lt;/ZYHZSXLJLDW2&gt;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&lt;ZYQJSXPZDM3&gt;住院期间输血品种代码3&lt;/ZYQJSXPZDM3&gt;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&lt;ZYQJSXL3&gt;住院期间输血量3&lt;/ZYQJSXL3&gt;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&lt;ZYHZSXLJLDW3&gt;住院患者输血量计量单位3&lt;/ZYHZSXLJLDW3&gt;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&lt;ZYQJSXPZDM4&gt;住院期间输血品种代码4&lt;/ZYQJSXPZDM4&gt;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&lt;ZYQJSXL4&gt;住院期间输血量4&lt;/ZYQJSXL4&gt;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&lt;ZYHZSXLJLDW4&gt;住院患者输血量计量单位4&lt;/ZYHZSXLJLDW4&gt;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&lt;ZYHZQJCS&gt;住院患者抢救次数&lt;/ZYHZQJCS&gt;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&lt;ZYHZQJCGCS&gt;住院患者抢救成功次数&lt;/ZYHZQJCGCS&gt;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&lt;CYRQ&gt;出院日期&lt;/CYRQ&gt;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&lt;ZYHZCYKSMC&gt;住院患者出院科室名称&lt;/ZYHZCYKSMC&gt;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&lt;ZYHZZYTS&gt;住院患者住院天数&lt;/ZYHZZYTS&gt;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&lt;ZYHZSJBZ&gt;住院患者尸检标志&lt;/ZYHZSJBZ&gt;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&lt;ZYHZSZBZ&gt;住院患者随</w:t>
            </w:r>
            <w:proofErr w:type="gramStart"/>
            <w:r w:rsidRPr="00892E87">
              <w:rPr>
                <w:rFonts w:ascii="宋体" w:cs="宋体" w:hint="eastAsia"/>
                <w:sz w:val="18"/>
                <w:szCs w:val="18"/>
              </w:rPr>
              <w:t>诊标志</w:t>
            </w:r>
            <w:proofErr w:type="gramEnd"/>
            <w:r w:rsidRPr="00892E87">
              <w:rPr>
                <w:rFonts w:ascii="宋体" w:cs="宋体" w:hint="eastAsia"/>
                <w:sz w:val="18"/>
                <w:szCs w:val="18"/>
              </w:rPr>
              <w:t>&lt;/ZYHZSZBZ&gt;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&lt;ZYFYYLFKFSDM&gt;住院费用-医疗付款方式代码&lt;/ZYFYYLFKFSDM&gt;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&lt;ZYFYFL1&gt;住院费用-分类1&lt;/ZYFYFL1&gt;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&lt;ZYFYFLDM1&gt;住院费用-分类代码1&lt;/ZYFYFLDM1&gt;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&lt;ZYFYJE1&gt;住院费用-金额1&lt;/ZYFYJE1&gt;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&lt;ZYFYFL2&gt;住院费用-分类2&lt;/ZYFYFL2&gt;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&lt;ZYFYFLDM2&gt;住院费用-分类代码2&lt;/ZYFYFLDM2&gt;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&lt;ZYFYJE2&gt;住院费用-金额2&lt;/ZYFYJE2&gt;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&lt;ZYFYFL3&gt;住院费用-分类3&lt;/ZYFYFL3&gt;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&lt;ZYFYFLDM3&gt;住院费用-分类代码3&lt;/ZYFYFLDM3&gt;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&lt;ZYFYJE3&gt;住院费用-金额3&lt;/ZYFYJE3&gt;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&lt;ZYFYFL4&gt;住院费用-分类4&lt;/ZYFYFL4&gt;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&lt;ZYFYFLDM4&gt;住院费用-分类代码4&lt;/ZYFYFLDM4&gt;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&lt;ZYFYJE4&gt;住院费用-金额4&lt;/ZYFYJE4&gt;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&lt;ZYFYFL5&gt;住院费用-分类5&lt;/ZYFYFL5&gt;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&lt;ZYFYFLDM5&gt;住院费用-分类代码5&lt;/ZYFYFLDM5&gt;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&lt;ZYFYJE5&gt;住院费用-金额5&lt;/ZYFYJE5&gt;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&lt;ZYFYFL6&gt;住院费用-分类6&lt;/ZYFYFL6&gt;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&lt;ZYFYFLDM6&gt;住院费用-分类代码6&lt;/ZYFYFLDM6&gt;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&lt;ZYFYJE6&gt;住院费用-金额6&lt;/ZYFYJE6&gt;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&lt;ZYFYFL7&gt;住院费用-分类7&lt;/ZYFYFL7&gt;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&lt;ZYFYFLDM7&gt;住院费用-分类代码7&lt;/ZYFYFLDM7&gt;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&lt;ZYFYJE7&gt;住院费用-金额7&lt;/ZYFYJE7&gt;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&lt;ZYFYFL8&gt;住院费用-分类8&lt;/ZYFYFL8&gt;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&lt;ZYFYFLDM8&gt;住院费用-分类代码8&lt;/ZYFYFLDM8&gt;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&lt;ZYFYJE8&gt;住院费用-金额8&lt;/ZYFYJE8&gt;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&lt;ZYFYFL9&gt;住院费用-分类9&lt;/ZYFYFL9&gt;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&lt;ZYFYFLDM9&gt;住院费用-分类代码9&lt;/ZYFYFLDM9&gt;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&lt;ZYFYJE9&gt;住院费用-金额9&lt;/ZYFYJE9&gt;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&lt;ZYFYFL10&gt;住院费用-分类10&lt;/ZYFYFL10&gt;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&lt;ZYFYFLDM10&gt;住院费用-分类代码10&lt;/ZYFYFLDM10&gt;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&lt;ZYFYJE10&gt;住院费用-金额10&lt;/ZYFYJE10&gt;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&lt;ZYFYFL11&gt;住院费用-分类11&lt;/ZYFYFL11&gt;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&lt;ZYFYFLDM11&gt;住院费用-分类代码11&lt;/ZYFYFLDM11&gt;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&lt;ZYFYJE11&gt;住院费用-金额11&lt;/ZYFYJE11&gt;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&lt;ZYFYFL12&gt;住院费用-分类12&lt;/ZYFYFL12&gt;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&lt;ZYFYFLDM12&gt;住院费用-分类代码12&lt;/ZYFYFLDM12&gt;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&lt;ZYFYJE12&gt;住院费用-金额12&lt;/ZYFYJE12&gt;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&lt;ZYFYFL13&gt;住院费用-分类13&lt;/ZYFYFL13&gt;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&lt;ZYFYFLDM13&gt;住院费用-分类代码13&lt;/ZYFYFLDM13&gt;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&lt;ZYFYJE13&gt;住院费用-金额13&lt;/ZYFYJE13&gt;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&lt;ZYFYFL14&gt;住院费用-分类14&lt;/ZYFYFL14&gt;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&lt;ZYFYFLDM14&gt;住院费用-分类代码14&lt;/ZYFYFLDM14&gt;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&lt;ZYFYJE14&gt;住院费用-金额14&lt;/ZYFYJE14&gt;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&lt;ZYFYFL15&gt;住院费用-分类15&lt;/ZYFYFL15&gt;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&lt;ZYFYFLDM15&gt;住院费用-分类代码15&lt;/ZYFYFLDM15&gt;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&lt;ZYFYJE15&gt;住院费用-金额15&lt;/ZYFYJE15&gt;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&lt;ZYFYFL16&gt;住院费用-分类16&lt;/ZYFYFL16&gt;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&lt;ZYFYFLDM16&gt;住院费用-分类代码16&lt;/ZYFYFLDM16&gt;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&lt;ZYFYJE16&gt;住院费用-金额16&lt;/ZYFYJE16&gt;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&lt;ZYFYFL17&gt;住院费用-分类17&lt;/ZYFYFL17&gt;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&lt;ZYFYFLDM17&gt;住院费用-分类代码17&lt;/ZYFYFLDM17&gt;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&lt;ZYFYJE17&gt;住院费用-金额17&lt;/ZYFYJE17&gt;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&lt;ZYFYFL18&gt;住院费用-分类18&lt;/ZYFYFL18&gt;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&lt;ZYFYFLDM18&gt;住院费用-分类代码18&lt;/ZYFYFLDM18&gt;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&lt;ZYFYJE18&gt;住院费用-金额18&lt;/ZYFYJE18&gt;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&lt;ZYFYFL19&gt;住院费用-分类19&lt;/ZYFYFL19&gt;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&lt;ZYFYFLDM19&gt;住院费用-分类代码19&lt;/ZYFYFLDM19&gt;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&lt;ZYFYJE19&gt;住院费用-金额19&lt;/ZYFYJE19&gt;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&lt;ZYFYFL20&gt;住院费用-分类20&lt;/ZYFYFL20&gt;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&lt;ZYFYFLDM20&gt;住院费用-分类代码20&lt;/ZYFYFLDM20&gt;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&lt;ZYFYJE20&gt;住院费用-金额20&lt;/ZYFYJE20&gt;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&lt;ZYZFY&gt;住院总费用&lt;/ZYZFY&gt;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&lt;CWF&gt;床位费&lt;/CWF&gt;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&lt;ZYHLF&gt;住院护理费&lt;/ZYHLF&gt;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&lt;ZYXYF&gt;住院西药费&lt;/ZYXYF&gt;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&lt;ZYZYF&gt;住院中药费&lt;/ZYZYF&gt;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&lt;ZYHYF&gt;住院化验费&lt;/ZYHYF&gt;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&lt;ZYZLF&gt;住院诊疗费&lt;/ZYZLF&gt;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&lt;ZYSSF&gt;住院手术费&lt;/ZYSSF&gt;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&lt;ZYJCF&gt;住院检查费&lt;/ZYJCF&gt;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&lt;QTZYFY&gt;其他住院费用&lt;/QTZYFY&gt;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&lt;JYXXQM&gt;交易信息签名&lt;/JYXXQM&gt;</w:t>
            </w:r>
          </w:p>
          <w:p w:rsidR="00D20193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color w:val="FF0000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&lt;SAMKZS&gt;SAM卡证书&lt;/SAMKZS&gt;</w:t>
            </w:r>
          </w:p>
          <w:p w:rsidR="0004299A" w:rsidRPr="00892E87" w:rsidRDefault="0004299A" w:rsidP="00D20193">
            <w:pPr>
              <w:pStyle w:val="12"/>
              <w:ind w:firstLineChars="0" w:firstLine="0"/>
              <w:rPr>
                <w:rFonts w:ascii="宋体"/>
                <w:sz w:val="18"/>
                <w:szCs w:val="18"/>
              </w:rPr>
            </w:pPr>
            <w:r w:rsidRPr="00892E87">
              <w:rPr>
                <w:rFonts w:ascii="宋体" w:cs="宋体"/>
                <w:sz w:val="18"/>
                <w:szCs w:val="18"/>
              </w:rPr>
              <w:t>&lt;/DF03EE&gt;</w:t>
            </w:r>
          </w:p>
          <w:p w:rsidR="0004299A" w:rsidRPr="00CF1DF6" w:rsidRDefault="0004299A" w:rsidP="00232882">
            <w:pPr>
              <w:pStyle w:val="12"/>
              <w:numPr>
                <w:ins w:id="29" w:author="ouy" w:date="2013-04-27T14:56:00Z"/>
              </w:numPr>
              <w:ind w:firstLineChars="0" w:firstLine="0"/>
              <w:rPr>
                <w:rFonts w:ascii="宋体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失败返回</w:t>
            </w:r>
            <w:r w:rsidRPr="00892E87">
              <w:rPr>
                <w:rFonts w:ascii="宋体" w:cs="宋体"/>
                <w:sz w:val="18"/>
                <w:szCs w:val="18"/>
              </w:rPr>
              <w:t>&lt;DF03EE&gt;</w:t>
            </w:r>
            <w:r w:rsidRPr="00892E87">
              <w:rPr>
                <w:rFonts w:ascii="宋体" w:cs="宋体" w:hint="eastAsia"/>
                <w:sz w:val="18"/>
                <w:szCs w:val="18"/>
              </w:rPr>
              <w:t>错误信息</w:t>
            </w:r>
            <w:r w:rsidRPr="00892E87">
              <w:rPr>
                <w:rFonts w:ascii="宋体" w:cs="宋体"/>
                <w:sz w:val="18"/>
                <w:szCs w:val="18"/>
              </w:rPr>
              <w:t>&lt;/DF03EE&gt;</w:t>
            </w:r>
          </w:p>
        </w:tc>
      </w:tr>
      <w:tr w:rsidR="0004299A" w:rsidRPr="006169BD">
        <w:trPr>
          <w:trHeight w:val="105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备注</w:t>
            </w:r>
          </w:p>
        </w:tc>
        <w:tc>
          <w:tcPr>
            <w:tcW w:w="7073" w:type="dxa"/>
          </w:tcPr>
          <w:p w:rsidR="0004299A" w:rsidRPr="00CF1DF6" w:rsidRDefault="0004299A" w:rsidP="00C36E7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文件中的数据可选，返回内容根据传入</w:t>
            </w: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文件的数据项而定。</w:t>
            </w:r>
          </w:p>
        </w:tc>
      </w:tr>
    </w:tbl>
    <w:p w:rsidR="007822EE" w:rsidRDefault="0004299A" w:rsidP="00D92657">
      <w:pPr>
        <w:pStyle w:val="12"/>
        <w:ind w:firstLine="422"/>
        <w:rPr>
          <w:rFonts w:ascii="宋体"/>
          <w:b/>
          <w:bCs/>
        </w:rPr>
      </w:pPr>
      <w:r w:rsidRPr="00806D93">
        <w:rPr>
          <w:rFonts w:ascii="宋体" w:cs="宋体" w:hint="eastAsia"/>
          <w:b/>
          <w:bCs/>
        </w:rPr>
        <w:t>写住院信息文件接口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415CF9" w:rsidRDefault="002E54F2" w:rsidP="008E74C8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writeInfoD</w:t>
            </w:r>
            <w:r w:rsidR="0004299A" w:rsidRPr="00415CF9">
              <w:rPr>
                <w:rFonts w:ascii="宋体" w:cs="宋体"/>
              </w:rPr>
              <w:t>F03EE</w:t>
            </w:r>
            <w:r w:rsidR="00ED704E">
              <w:rPr>
                <w:rFonts w:ascii="宋体" w:cs="宋体"/>
              </w:rPr>
              <w:t>(</w:t>
            </w:r>
            <w:r w:rsidR="00C37636">
              <w:rPr>
                <w:rFonts w:ascii="宋体" w:cs="宋体" w:hint="eastAsia"/>
              </w:rPr>
              <w:t xml:space="preserve">int </w:t>
            </w:r>
            <w:r w:rsidR="00C37636">
              <w:rPr>
                <w:rFonts w:ascii="宋体" w:cs="宋体"/>
              </w:rPr>
              <w:t>nRecorderNo</w:t>
            </w:r>
            <w:r w:rsidR="00C37636">
              <w:rPr>
                <w:rFonts w:ascii="宋体" w:cs="宋体" w:hint="eastAsia"/>
              </w:rPr>
              <w:t>,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04299A" w:rsidRPr="00892E87" w:rsidRDefault="0004299A" w:rsidP="00A1716D">
            <w:pPr>
              <w:pStyle w:val="12"/>
              <w:ind w:firstLineChars="0" w:firstLine="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/>
                <w:sz w:val="18"/>
                <w:szCs w:val="18"/>
              </w:rPr>
              <w:t>&lt;DF03EE&gt;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&lt;ZYJGMC&gt;住院机构名称&lt;/ZYJGMC&gt;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&lt;ZYJGZZJGDM&gt;住院机构组织机构代码&lt;/ZYJGZZJGDM&gt;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&lt;RYRQ&gt;入院日期&lt;/RYRQ&gt;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&lt;ZYHZZYCS&gt;住院患者住院次数&lt;/ZYHZZYCS&gt;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&lt;BAH&gt;病案号&lt;/BAH&gt;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&lt;ZYHZRYKSMC&gt;住院患者入院科室名称&lt;/ZYHZRYKSMC&gt;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&lt;ZYHZRYBQ&gt;住院患者入院病情&lt;/ZYHZRYBQ&gt;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&lt;ZYHZYYGRMC&gt;住院患者医院感染名称&lt;/ZYHZYYGRMC&gt;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&lt;ZYHZSSHZDWBYY&gt;住院患者损伤和中毒外部原因&lt;/ZYHZSSHZDWBYY&gt;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&lt;ZYHZXQXJCXMDM1&gt;住院患者血清学检查项目代码1&lt;/ZYHZXQXJCXMDM1&gt;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&lt;ZYHZXQXJCJGDM1&gt;住院患者血清学检查结果代码1&lt;/ZYHZXQXJCJGDM1&gt;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&lt;JBZDMC1&gt;疾病诊断名称1&lt;/JBZDMC1&gt;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&lt;JBZDDM1&gt;疾病诊断代码1&lt;/JBZDDM1&gt;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&lt;QZRQ1&gt;确诊日期1&lt;/QZRQ1&gt;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&lt;ZYHZZDFHQKXXMS1&gt;住院患者诊断符合情况-详细描述1&lt;/ZYHZZDFHQKXXMS1&gt;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&lt;ZYHZZDFHQKDM1&gt;住院患者诊断符合情况-代码1&lt;/ZYHZZDFHQKDM1&gt;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&lt;ZYHZJBZDLXXXMS1&gt;住院患者疾病诊断类型-详细描述1&lt;/ZYHZJBZDLXXXMS1&gt;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&lt;ZYHZJBZDLXDM1&gt;住院患者疾病诊断类型-代码1&lt;/ZYHZJBZDLXDM1&gt;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&lt;ZYHZZLJGDM1&gt;住院患者治疗结果代码1&lt;/ZYHZZLJGDM1&gt;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&lt;SSCZMC1&gt;手术/操作-名称1&lt;/SSCZMC1&gt;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&lt;SSCZDM1&gt;手术/操作-代码1&lt;/SSCZDM1&gt;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&lt;SSCZRQ1&gt;手术/操作-日期1&lt;/SSCZRQ1&gt;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&lt;MZFF1&gt;麻醉-方法1&lt;/MZFF1&gt;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&lt;MZFFDM1&gt;麻醉-方法代码1&lt;/MZFFDM1&gt;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&lt;SSQKYHDJDM1&gt;手术切口愈合等级代码1&lt;/SSQKYHDJDM1&gt;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&lt;ZYHZXQXJCXMDM2&gt;住院患者血清学检查项目代码2&lt;/ZYHZXQXJCXMDM2&gt;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&lt;ZYHZXQXJCJGDM2&gt;住院患者血清学检查结果代码2&lt;/ZYHZXQXJCJGDM2&gt;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&lt;JBZDMC2&gt;疾病诊断名称2&lt;/JBZDMC2&gt;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&lt;JBZDDM2&gt;疾病诊断代码2&lt;/JBZDDM2&gt;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&lt;QZRQ2&gt;确诊日期2&lt;/QZRQ2&gt;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&lt;ZYHZZDFHQKXXMS2&gt;住院患者诊断符合情况-详细描述2&lt;/ZYHZZDFHQKXXMS2&gt;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&lt;ZYHZZDFHQKDM2&gt;住院患者诊断符合情况-代码2&lt;/ZYHZZDFHQKDM2&gt;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&lt;ZYHZJBZDLXXXMS2&gt;住院患者疾病诊断类型-详细描述2&lt;/ZYHZJBZDLXXXMS2&gt;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&lt;ZYHZJBZDLXDM2&gt;住院患者疾病诊断类型-代码2&lt;/ZYHZJBZDLXDM2&gt;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&lt;ZYHZZLJGDM2&gt;住院患者治疗结果代码2&lt;/ZYHZZLJGDM2&gt;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&lt;SSCZMC2&gt;手术/操作-名称2&lt;/SSCZMC2&gt;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&lt;SSCZDM2&gt;手术/操作-代码2&lt;/SSCZDM2&gt;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&lt;SSCZRQ2&gt;手术/操作-日期2&lt;/SSCZRQ2&gt;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&lt;MZFF2&gt;麻醉-方法2&lt;/MZFF2&gt;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&lt;MZFFDM2&gt;麻醉-方法代码2&lt;/MZFFDM2&gt;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&lt;SSQKYHDJDM2&gt;手术切口愈合等级代码2&lt;/SSQKYHDJDM2&gt;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&lt;ZYHZXQXJCXMDM3&gt;住院患者血清学检查项目代码3&lt;/ZYHZXQXJCXMDM3&gt;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&lt;ZYHZXQXJCJGDM3&gt;住院患者血清学检查结果代码3&lt;/ZYHZXQXJCJGDM3&gt;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&lt;JBZDMC3&gt;疾病诊断名称3&lt;/JBZDMC3&gt;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&lt;JBZDDM3&gt;疾病诊断代码3&lt;/JBZDDM3&gt;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&lt;QZRQ3&gt;确诊日期3&lt;/QZRQ3&gt;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&lt;ZYHZZDFHQKXXMS3&gt;住院患者诊断符合情况-详细描述3&lt;/ZYHZZDFHQKXXMS3&gt;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&lt;ZYHZZDFHQKDM3&gt;住院患者诊断符合情况-代码3&lt;/ZYHZZDFHQKDM3&gt;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&lt;ZYHZJBZDLXXXMS3&gt;住院患者疾病诊断类型-详细描述3&lt;/ZYHZJBZDLXXXMS3&gt;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&lt;ZYHZJBZDLXDM3&gt;住院患者疾病诊断类型-代码3&lt;/ZYHZJBZDLXDM3&gt;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&lt;ZYHZZLJGDM3&gt;住院患者治疗结果代码3&lt;/ZYHZZLJGDM3&gt;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&lt;SSCZMC3&gt;手术/操作-名称3&lt;/SSCZMC3&gt;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&lt;SSCZDM3&gt;手术/操作-代码3&lt;/SSCZDM3&gt;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&lt;SSCZRQ3&gt;手术/操作-日期3&lt;/SSCZRQ3&gt;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&lt;MZFF3&gt;麻醉-方法3&lt;/MZFF3&gt;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&lt;MZFFDM3&gt;麻醉-方法代码3&lt;/MZFFDM3&gt;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&lt;SSQKYHDJDM3&gt;手术切口愈合等级代码3&lt;/SSQKYHDJDM3&gt;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&lt;ZYQJSXPZDM1&gt;住院期间输血品种代码1&lt;/ZYQJSXPZDM1&gt;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&lt;ZYQJSXL1&gt;住院期间输血量1&lt;/ZYQJSXL1&gt;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&lt;ZYHZSXLJLDW1&gt;住院患者输血量计量单位1&lt;/ZYHZSXLJLDW1&gt;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&lt;ZYQJSXPZDM2&gt;住院期间输血品种代码2&lt;/ZYQJSXPZDM2&gt;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&lt;ZYQJSXL2&gt;住院期间输血量2&lt;/ZYQJSXL2&gt;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&lt;ZYHZSXLJLDW2&gt;住院患者输血量计量单位2&lt;/ZYHZSXLJLDW2&gt;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&lt;ZYQJSXPZDM3&gt;住院期间输血品种代码3&lt;/ZYQJSXPZDM3&gt;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&lt;ZYQJSXL3&gt;住院期间输血量3&lt;/ZYQJSXL3&gt;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&lt;ZYHZSXLJLDW3&gt;住院患者输血量计量单位3&lt;/ZYHZSXLJLDW3&gt;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&lt;ZYQJSXPZDM4&gt;住院期间输血品种代码4&lt;/ZYQJSXPZDM4&gt;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&lt;ZYQJSXL4&gt;住院期间输血量4&lt;/ZYQJSXL4&gt;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&lt;ZYHZSXLJLDW4&gt;住院患者输血量计量单位4&lt;/ZYHZSXLJLDW4&gt;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&lt;ZYHZQJCS&gt;住院患者抢救次数&lt;/ZYHZQJCS&gt;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&lt;ZYHZQJCGCS&gt;住院患者抢救成功次数&lt;/ZYHZQJCGCS&gt;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&lt;CYRQ&gt;出院日期&lt;/CYRQ&gt;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&lt;ZYHZCYKSMC&gt;住院患者出院科室名称&lt;/ZYHZCYKSMC&gt;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&lt;ZYHZZYTS&gt;住院患者住院天数&lt;/ZYHZZYTS&gt;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&lt;ZYHZSJBZ&gt;住院患者尸检标志&lt;/ZYHZSJBZ&gt;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&lt;ZYHZSZBZ&gt;住院患者随</w:t>
            </w:r>
            <w:proofErr w:type="gramStart"/>
            <w:r w:rsidRPr="00892E87">
              <w:rPr>
                <w:rFonts w:ascii="宋体" w:cs="宋体" w:hint="eastAsia"/>
                <w:sz w:val="18"/>
                <w:szCs w:val="18"/>
              </w:rPr>
              <w:t>诊标志</w:t>
            </w:r>
            <w:proofErr w:type="gramEnd"/>
            <w:r w:rsidRPr="00892E87">
              <w:rPr>
                <w:rFonts w:ascii="宋体" w:cs="宋体" w:hint="eastAsia"/>
                <w:sz w:val="18"/>
                <w:szCs w:val="18"/>
              </w:rPr>
              <w:t>&lt;/ZYHZSZBZ&gt;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&lt;ZYFYYLFKFSDM&gt;住院费用-医疗付款方式代码&lt;/ZYFYYLFKFSDM&gt;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&lt;ZYFYFL1&gt;住院费用-分类1&lt;/ZYFYFL1&gt;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&lt;ZYFYFLDM1&gt;住院费用-分类代码1&lt;/ZYFYFLDM1&gt;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&lt;ZYFYJE1&gt;住院费用-金额1&lt;/ZYFYJE1&gt;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&lt;ZYFYFL2&gt;住院费用-分类2&lt;/ZYFYFL2&gt;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&lt;ZYFYFLDM2&gt;住院费用-分类代码2&lt;/ZYFYFLDM2&gt;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&lt;ZYFYJE2&gt;住院费用-金额2&lt;/ZYFYJE2&gt;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&lt;ZYFYFL3&gt;住院费用-分类3&lt;/ZYFYFL3&gt;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&lt;ZYFYFLDM3&gt;住院费用-分类代码3&lt;/ZYFYFLDM3&gt;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&lt;ZYFYJE3&gt;住院费用-金额3&lt;/ZYFYJE3&gt;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&lt;ZYFYFL4&gt;住院费用-分类4&lt;/ZYFYFL4&gt;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&lt;ZYFYFLDM4&gt;住院费用-分类代码4&lt;/ZYFYFLDM4&gt;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&lt;ZYFYJE4&gt;住院费用-金额4&lt;/ZYFYJE4&gt;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&lt;ZYFYFL5&gt;住院费用-分类5&lt;/ZYFYFL5&gt;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&lt;ZYFYFLDM5&gt;住院费用-分类代码5&lt;/ZYFYFLDM5&gt;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&lt;ZYFYJE5&gt;住院费用-金额5&lt;/ZYFYJE5&gt;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&lt;ZYFYFL6&gt;住院费用-分类6&lt;/ZYFYFL6&gt;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&lt;ZYFYFLDM6&gt;住院费用-分类代码6&lt;/ZYFYFLDM6&gt;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&lt;ZYFYJE6&gt;住院费用-金额6&lt;/ZYFYJE6&gt;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&lt;ZYFYFL7&gt;住院费用-分类7&lt;/ZYFYFL7&gt;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&lt;ZYFYFLDM7&gt;住院费用-分类代码7&lt;/ZYFYFLDM7&gt;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&lt;ZYFYJE7&gt;住院费用-金额7&lt;/ZYFYJE7&gt;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&lt;ZYFYFL8&gt;住院费用-分类8&lt;/ZYFYFL8&gt;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&lt;ZYFYFLDM8&gt;住院费用-分类代码8&lt;/ZYFYFLDM8&gt;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&lt;ZYFYJE8&gt;住院费用-金额8&lt;/ZYFYJE8&gt;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&lt;ZYFYFL9&gt;住院费用-分类9&lt;/ZYFYFL9&gt;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&lt;ZYFYFLDM9&gt;住院费用-分类代码9&lt;/ZYFYFLDM9&gt;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&lt;ZYFYJE9&gt;住院费用-金额9&lt;/ZYFYJE9&gt;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&lt;ZYFYFL10&gt;住院费用-分类10&lt;/ZYFYFL10&gt;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&lt;ZYFYFLDM10&gt;住院费用-分类代码10&lt;/ZYFYFLDM10&gt;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&lt;ZYFYJE10&gt;住院费用-金额10&lt;/ZYFYJE10&gt;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&lt;ZYFYFL11&gt;住院费用-分类11&lt;/ZYFYFL11&gt;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&lt;ZYFYFLDM11&gt;住院费用-分类代码11&lt;/ZYFYFLDM11&gt;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&lt;ZYFYJE11&gt;住院费用-金额11&lt;/ZYFYJE11&gt;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&lt;ZYFYFL12&gt;住院费用-分类12&lt;/ZYFYFL12&gt;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&lt;ZYFYFLDM12&gt;住院费用-分类代码12&lt;/ZYFYFLDM12&gt;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&lt;ZYFYJE12&gt;住院费用-金额12&lt;/ZYFYJE12&gt;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&lt;ZYFYFL13&gt;住院费用-分类13&lt;/ZYFYFL13&gt;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&lt;ZYFYFLDM13&gt;住院费用-分类代码13&lt;/ZYFYFLDM13&gt;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&lt;ZYFYJE13&gt;住院费用-金额13&lt;/ZYFYJE13&gt;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&lt;ZYFYFL14&gt;住院费用-分类14&lt;/ZYFYFL14&gt;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&lt;ZYFYFLDM14&gt;住院费用-分类代码14&lt;/ZYFYFLDM14&gt;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&lt;ZYFYJE14&gt;住院费用-金额14&lt;/ZYFYJE14&gt;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&lt;ZYFYFL15&gt;住院费用-分类15&lt;/ZYFYFL15&gt;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&lt;ZYFYFLDM15&gt;住院费用-分类代码15&lt;/ZYFYFLDM15&gt;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&lt;ZYFYJE15&gt;住院费用-金额15&lt;/ZYFYJE15&gt;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&lt;ZYFYFL16&gt;住院费用-分类16&lt;/ZYFYFL16&gt;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&lt;ZYFYFLDM16&gt;住院费用-分类代码16&lt;/ZYFYFLDM16&gt;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&lt;ZYFYJE16&gt;住院费用-金额16&lt;/ZYFYJE16&gt;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&lt;ZYFYFL17&gt;住院费用-分类17&lt;/ZYFYFL17&gt;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&lt;ZYFYFLDM17&gt;住院费用-分类代码17&lt;/ZYFYFLDM17&gt;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&lt;ZYFYJE17&gt;住院费用-金额17&lt;/ZYFYJE17&gt;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&lt;ZYFYFL18&gt;住院费用-分类18&lt;/ZYFYFL18&gt;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&lt;ZYFYFLDM18&gt;住院费用-分类代码18&lt;/ZYFYFLDM18&gt;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&lt;ZYFYJE18&gt;住院费用-金额18&lt;/ZYFYJE18&gt;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&lt;ZYFYFL19&gt;住院费用-分类19&lt;/ZYFYFL19&gt;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&lt;ZYFYFLDM19&gt;住院费用-分类代码19&lt;/ZYFYFLDM19&gt;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&lt;ZYFYJE19&gt;住院费用-金额19&lt;/ZYFYJE19&gt;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&lt;ZYFYFL20&gt;住院费用-分类20&lt;/ZYFYFL20&gt;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&lt;ZYFYFLDM20&gt;住院费用-分类代码20&lt;/ZYFYFLDM20&gt;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&lt;ZYFYJE20&gt;住院费用-金额20&lt;/ZYFYJE20&gt;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&lt;ZYZFY&gt;住院总费用&lt;/ZYZFY&gt;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&lt;CWF&gt;床位费&lt;/CWF&gt;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&lt;ZYHLF&gt;住院护理费&lt;/ZYHLF&gt;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&lt;ZYXYF&gt;住院西药费&lt;/ZYXYF&gt;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lastRenderedPageBreak/>
              <w:t>&lt;ZYZYF&gt;住院中药费&lt;/ZYZYF&gt;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&lt;ZYHYF&gt;住院化验费&lt;/ZYHYF&gt;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&lt;ZYZLF&gt;住院诊疗费&lt;/ZYZLF&gt;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&lt;ZYSSF&gt;住院手术费&lt;/ZYSSF&gt;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&lt;ZYJCF&gt;住院检查费&lt;/ZYJCF&gt;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&lt;QTZYFY&gt;其他住院费用&lt;/QTZYFY&gt;</w:t>
            </w:r>
          </w:p>
          <w:p w:rsidR="004811B7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&lt;JYXXQM&gt;交易信息签名&lt;/JYXXQM&gt;</w:t>
            </w:r>
          </w:p>
          <w:p w:rsidR="007822EE" w:rsidRPr="00892E87" w:rsidRDefault="004811B7" w:rsidP="00892E87">
            <w:pPr>
              <w:pStyle w:val="12"/>
              <w:ind w:leftChars="150" w:left="315" w:firstLineChars="350" w:firstLine="630"/>
              <w:rPr>
                <w:rFonts w:ascii="宋体" w:cs="宋体"/>
                <w:color w:val="FF0000"/>
                <w:sz w:val="18"/>
                <w:szCs w:val="18"/>
              </w:rPr>
            </w:pPr>
            <w:r w:rsidRPr="00892E87">
              <w:rPr>
                <w:rFonts w:ascii="宋体" w:cs="宋体" w:hint="eastAsia"/>
                <w:sz w:val="18"/>
                <w:szCs w:val="18"/>
              </w:rPr>
              <w:t>&lt;SAMKZS&gt;SAM卡证书&lt;/SAMKZS&gt;</w:t>
            </w:r>
          </w:p>
          <w:p w:rsidR="0004299A" w:rsidRPr="00CF1DF6" w:rsidRDefault="0004299A" w:rsidP="00A1716D">
            <w:pPr>
              <w:pStyle w:val="12"/>
              <w:ind w:firstLineChars="0" w:firstLine="0"/>
              <w:rPr>
                <w:rFonts w:ascii="宋体"/>
              </w:rPr>
            </w:pPr>
            <w:r w:rsidRPr="00892E87">
              <w:rPr>
                <w:rFonts w:ascii="宋体" w:cs="宋体"/>
                <w:sz w:val="18"/>
                <w:szCs w:val="18"/>
              </w:rPr>
              <w:t>&lt;/DF03EE&gt;</w:t>
            </w:r>
          </w:p>
        </w:tc>
      </w:tr>
      <w:tr w:rsidR="0004299A" w:rsidRPr="00AF161D">
        <w:trPr>
          <w:trHeight w:val="15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传出参数</w:t>
            </w:r>
          </w:p>
        </w:tc>
        <w:tc>
          <w:tcPr>
            <w:tcW w:w="7073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如果成功，返回</w:t>
            </w:r>
            <w:r w:rsidRPr="00415CF9">
              <w:rPr>
                <w:rFonts w:ascii="宋体" w:cs="宋体"/>
              </w:rPr>
              <w:t>0</w:t>
            </w:r>
            <w:r w:rsidRPr="00415CF9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AF161D">
        <w:trPr>
          <w:trHeight w:val="156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CF1DF6" w:rsidRDefault="0004299A" w:rsidP="00A1716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文件中的数据可选，传入内容根据传入</w:t>
            </w: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文件的数据项而定。</w:t>
            </w:r>
          </w:p>
        </w:tc>
      </w:tr>
    </w:tbl>
    <w:p w:rsidR="0004299A" w:rsidRPr="00F26685" w:rsidRDefault="0004299A" w:rsidP="00F035C5">
      <w:pPr>
        <w:pStyle w:val="415"/>
        <w:numPr>
          <w:ilvl w:val="2"/>
          <w:numId w:val="23"/>
        </w:numPr>
        <w:ind w:left="0" w:firstLine="0"/>
        <w:rPr>
          <w:rFonts w:cs="Times New Roman"/>
        </w:rPr>
      </w:pPr>
      <w:r w:rsidRPr="00F26685">
        <w:rPr>
          <w:rFonts w:hint="eastAsia"/>
        </w:rPr>
        <w:t>读写门诊信息文件接口</w:t>
      </w:r>
    </w:p>
    <w:p w:rsidR="0004299A" w:rsidRPr="00F7346C" w:rsidRDefault="0004299A" w:rsidP="00D92657">
      <w:pPr>
        <w:pStyle w:val="12"/>
        <w:ind w:firstLine="422"/>
        <w:rPr>
          <w:rFonts w:ascii="宋体"/>
          <w:b/>
          <w:bCs/>
        </w:rPr>
      </w:pPr>
      <w:r>
        <w:rPr>
          <w:rFonts w:ascii="宋体" w:cs="宋体" w:hint="eastAsia"/>
          <w:b/>
          <w:bCs/>
        </w:rPr>
        <w:t>读</w:t>
      </w:r>
      <w:r w:rsidRPr="00F7346C">
        <w:rPr>
          <w:rFonts w:ascii="宋体" w:cs="宋体" w:hint="eastAsia"/>
          <w:b/>
          <w:bCs/>
        </w:rPr>
        <w:t>过门诊信息文件接口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373"/>
        </w:trPr>
        <w:tc>
          <w:tcPr>
            <w:tcW w:w="1221" w:type="dxa"/>
          </w:tcPr>
          <w:p w:rsidR="0004299A" w:rsidRPr="00AD313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3136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AD3136" w:rsidRDefault="002E54F2" w:rsidP="008A2AAD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4299A">
              <w:rPr>
                <w:rFonts w:ascii="宋体" w:cs="宋体"/>
              </w:rPr>
              <w:t>readInfoD</w:t>
            </w:r>
            <w:r w:rsidR="0004299A" w:rsidRPr="00AD3136">
              <w:rPr>
                <w:rFonts w:ascii="宋体" w:cs="宋体"/>
              </w:rPr>
              <w:t>F03ED</w:t>
            </w:r>
            <w:r w:rsidR="0004299A">
              <w:rPr>
                <w:rFonts w:ascii="宋体" w:cs="宋体"/>
              </w:rPr>
              <w:t>(</w:t>
            </w:r>
            <w:r w:rsidR="000D30E9">
              <w:rPr>
                <w:rFonts w:ascii="宋体" w:cs="宋体" w:hint="eastAsia"/>
              </w:rPr>
              <w:t xml:space="preserve">int </w:t>
            </w:r>
            <w:r w:rsidR="000D30E9">
              <w:rPr>
                <w:rFonts w:ascii="宋体" w:cs="宋体"/>
              </w:rPr>
              <w:t>nRecorderNo</w:t>
            </w:r>
            <w:r w:rsidR="000D30E9">
              <w:rPr>
                <w:rFonts w:ascii="宋体" w:cs="宋体" w:hint="eastAsia"/>
              </w:rPr>
              <w:t>,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  <w:r w:rsidR="0004299A" w:rsidRPr="00AD3136">
              <w:rPr>
                <w:rFonts w:ascii="宋体" w:cs="宋体"/>
              </w:rPr>
              <w:t xml:space="preserve"> 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AD313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3136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AD313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AD3136">
              <w:rPr>
                <w:rFonts w:ascii="宋体" w:cs="宋体" w:hint="eastAsia"/>
              </w:rPr>
              <w:t>根据用户设置的函数参数，读取用户卡内相关字段数据。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AD3136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4811B7" w:rsidRPr="00D20193" w:rsidRDefault="0004299A" w:rsidP="000D30E9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AD3136">
              <w:rPr>
                <w:rFonts w:ascii="宋体" w:cs="宋体"/>
              </w:rPr>
              <w:t>F03ED</w:t>
            </w:r>
            <w:r>
              <w:rPr>
                <w:rFonts w:ascii="宋体" w:cs="宋体"/>
              </w:rPr>
              <w:t>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&lt;JZJGMC&gt;就诊机构名称&lt;/JZJGMC&gt;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&lt;JZJGZZJGDM&gt;就诊机构组织机构代码&lt;/JZJGZZJGDM&gt;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&lt;JZRQSJ&gt;就诊日期时间&lt;/JZRQSJ&gt;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&lt;MZH&gt;门诊号&lt;/MZH&gt;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&lt;JYKSMC&gt;就医科室名称&lt;/JYKSMC&gt;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&lt;YLFKFS&gt;医疗付款方式&lt;/YLFKFS&gt;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&lt;ZZMC1&gt;症状名称1&lt;/ZZMC1&gt;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&lt;ZZDM1&gt;症状代码1&lt;/ZZDM1&gt;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&lt;ZDRQ1&gt;诊断日期1&lt;/ZDRQ1&gt;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&lt;MZZDMC1&gt;门诊诊断名称1&lt;/MZZDMC1&gt;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&lt;MZZDDM1&gt;门诊诊断代码1&lt;/MZZDDM1&gt;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&lt;FBRQSJ1&gt;发病日期时间1&lt;/FBRQSJ1&gt;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&lt;ZZCXSJ1&gt;症状持续时间1&lt;/ZZCXSJ1&gt;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&lt;ZZMC2&gt;症状名称2&lt;/ZZMC2&gt;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&lt;ZZDM2&gt;症状代码2&lt;/ZZDM2&gt;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&lt;ZDRQ2&gt;诊断日期2&lt;/ZDRQ2&gt;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&lt;MZZDMC2&gt;门诊诊断名称2&lt;/MZZDMC2&gt;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&lt;MZZDDM2&gt;门诊诊断代码2&lt;/MZZDDM2&gt;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&lt;FBRQSJ2&gt;发病日期时间2&lt;/FBRQSJ2&gt;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&lt;ZZCXSJ2&gt;症状持续时间2&lt;/ZZCXSJ2&gt;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&lt;ZZMC3&gt;症状名称3&lt;/ZZMC3&gt;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&lt;ZZDM3&gt;症状代码3&lt;/ZZDM3&gt;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&lt;ZDRQ3&gt;诊断日期3&lt;/ZDRQ3&gt;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&lt;MZZDMC3&gt;门诊诊断名称3&lt;/MZZDMC3&gt;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&lt;MZZDDM3&gt;门诊诊断代码3&lt;/MZZDDM3&gt;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&lt;FBRQSJ3&gt;发病日期时间3&lt;/FBRQSJ3&gt;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&lt;ZZCXSJ3&gt;症状持续时间3&lt;/ZZCXSJ3&gt;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&lt;ZZMC4&gt;症状名称4&lt;/ZZMC4&gt;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&lt;ZZDM4&gt;症状代码4&lt;/ZZDM4&gt;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&lt;ZDRQ4&gt;诊断日期4&lt;/ZDRQ4&gt;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&lt;MZZDMC4&gt;门诊诊断名称4&lt;/MZZDMC4&gt;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&lt;MZZDDM4&gt;门诊诊断代码4&lt;/MZZDDM4&gt;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&lt;FBRQSJ4&gt;发病日期时间4&lt;/FBRQSJ4&gt;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&lt;ZZCXSJ4&gt;症状持续时间4&lt;/ZZCXSJ4&gt;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&lt;ZZMC5&gt;症状名称5&lt;/ZZMC5&gt;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&lt;ZZDM5&gt;症状代码5&lt;/ZZDM5&gt;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&lt;ZDRQ5&gt;诊断日期5&lt;/ZDRQ5&gt;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&lt;MZZDMC5&gt;门诊诊断名称5&lt;/MZZDMC5&gt;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&lt;MZZDDM5&gt;门诊诊断代码5&lt;/MZZDDM5&gt;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&lt;FBRQSJ5&gt;发病日期时间5&lt;/FBRQSJ5&gt;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&lt;ZZCXSJ5&gt;症状持续时间5&lt;/ZZCXSJ5&gt;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&lt;JCJYXMMC1&gt;检查/检验项目名称1&lt;/JCJYXMMC1&gt;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&lt;JCJYJGDM1&gt;检查/检验结果代码1&lt;/JCJYJGDM1&gt;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&lt;JCJYDLJG1&gt;检查/检验定量结果1&lt;/JCJYDLJG1&gt;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&lt;JCJYJLDW1&gt;检查/检验计量单位1&lt;/JCJYJLDW1&gt;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&lt;JCJYXMDM1&gt;检查/检验项目代码1&lt;/JCJYXMDM1&gt;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&lt;JCJYXMMC2&gt;检查/检验项目名称2&lt;/JCJYXMMC2&gt;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&lt;JCJYJGDM2&gt;检查/检验结果代码2&lt;/JCJYJGDM2&gt;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&lt;JCJYDLJG2&gt;检查/检验定量结果2&lt;/JCJYDLJG2&gt;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&lt;JCJYJLDW2&gt;检查/检验计量单位2&lt;/JCJYJLDW2&gt;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&lt;JCJYXMDM2&gt;检查/检验项目代码2&lt;/JCJYXMDM2&gt;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&lt;JCJYXMMC3&gt;检查/检验项目名称3&lt;/JCJYXMMC3&gt;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&lt;JCJYJGDM3&gt;检查/检验结果代码3&lt;/JCJYJGDM3&gt;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&lt;JCJYDLJG3&gt;检查/检验定量结果3&lt;/JCJYDLJG3&gt;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&lt;JCJYJLDW3&gt;检查/检验计量单位3&lt;/JCJYJLDW3&gt;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&lt;JCJYXMDM3&gt;检查/检验项目代码3&lt;/JCJYXMDM3&gt;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&lt;JCJYXMMC4&gt;检查/检验项目名称4&lt;/JCJYXMMC4&gt;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&lt;JCJYJGDM4&gt;检查/检验结果代码4&lt;/JCJYJGDM4&gt;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&lt;JCJYDLJG4&gt;检查/检验定量结果4&lt;/JCJYDLJG4&gt;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&lt;JCJYJLDW4&gt;检查/检验计量单位4&lt;/JCJYJLDW4&gt;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&lt;JCJYXMDM4&gt;检查/检验项目代码4&lt;/JCJYXMDM4&gt;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&lt;JCJYXMMC5&gt;检查/检验项目名称5&lt;/JCJYXMMC5&gt;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&lt;JCJYJGDM5&gt;检查/检验结果代码5&lt;/JCJYJGDM5&gt;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&lt;JCJYDLJG5&gt;检查/检验定量结果5&lt;/JCJYDLJG5&gt;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&lt;JCJYJLDW5&gt;检查/检验计量单位5&lt;/JCJYJLDW5&gt;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&lt;JCJYXMDM5&gt;检查/检验项目代码5&lt;/JCJYXMDM5&gt;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&lt;JCJYXMMC6&gt;检查/检验项目名称6&lt;/JCJYXMMC6&gt;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&lt;JCJYJGDM6&gt;检查/检验结果代码6&lt;/JCJYJGDM6&gt;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&lt;JCJYDLJG6&gt;检查/检验定量结果6&lt;/JCJYDLJG6&gt;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&lt;JCJYJLDW6&gt;检查/检验计量单位6&lt;/JCJYJLDW6&gt;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&lt;JCJYXMDM6&gt;检查/检验项目代码6&lt;/JCJYXMDM6&gt;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&lt;JCJYXMMC7&gt;检查/检验项目名称7&lt;/JCJYXMMC7&gt;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&lt;JCJYJGDM7&gt;检查/检验结果代码7&lt;/JCJYJGDM7&gt;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&lt;JCJYDLJG7&gt;检查/检验定量结果7&lt;/JCJYDLJG7&gt;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&lt;JCJYJLDW7&gt;检查/检验计量单位7&lt;/JCJYJLDW7&gt;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&lt;JCJYXMDM7&gt;检查/检验项目代码7&lt;/JCJYXMDM7&gt;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&lt;JCJYXMMC8&gt;检查/检验项目名称8&lt;/JCJYXMMC8&gt;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&lt;JCJYJGDM8&gt;检查/检验结果代码8&lt;/JCJYJGDM8&gt;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&lt;JCJYDLJG8&gt;检查/检验定量结果8&lt;/JCJYDLJG8&gt;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&lt;JCJYJLDW8&gt;检查/检验计量单位8&lt;/JCJYJLDW8&gt;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&lt;JCJYXMDM8&gt;检查/检验项目代码8&lt;/JCJYXMDM8&gt;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&lt;JCJYXMMC9&gt;检查/检验项目名称9&lt;/JCJYXMMC9&gt;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&lt;JCJYJGDM9&gt;检查/检验结果代码9&lt;/JCJYJGDM9&gt;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&lt;JCJYDLJG9&gt;检查/检验定量结果9&lt;/JCJYDLJG9&gt;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&lt;JCJYJLDW9&gt;检查/检验计量单位9&lt;/JCJYJLDW9&gt;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&lt;JCJYXMDM9&gt;检查/检验项目代码9&lt;/JCJYXMDM9&gt;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&lt;JCJYXMMC10&gt;检查/检验项目名称10&lt;/JCJYXMMC10&gt;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&lt;JCJYJGDM10&gt;检查/检验结果代码10&lt;/JCJYJGDM10&gt;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&lt;JCJYDLJG10&gt;检查/检验定量结果10&lt;/JCJYDLJG10&gt;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&lt;JCJYJLDW10&gt;检查/检验计量单位10&lt;/JCJYJLDW10&gt;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&lt;JCJYXMDM10&gt;检查/检验项目代码10&lt;/JCJYXMDM10&gt;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&lt;YWMC1&gt;药物名称1&lt;/YWMC1&gt;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&lt;YWJXDM1&gt;药物剂型代码1&lt;/YWJXDM1&gt;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&lt;YYTS1&gt;用药天数1&lt;/YYTS1&gt;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&lt;YWSYPL1&gt;药物使用频率1&lt;/YWSYPL1&gt;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&lt;YWSYJLDW1&gt;药物使用剂量单位1&lt;/YWSYJLDW1&gt;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&lt;YWSYCJL1&gt;药物使用次剂量1&lt;/YWSYCJL1&gt;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&lt;YWSYZJL1&gt;药物使用总剂量1&lt;/YWSYZJL1&gt;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&lt;YWSYTJDM1&gt;药物使用途径代码1&lt;/YWSYTJDM1&gt;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&lt;YWMC2&gt;药物名称2&lt;/YWMC2&gt;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&lt;YWJXDM2&gt;药物剂型代码2&lt;/YWJXDM2&gt;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&lt;YYTS2&gt;用药天数2&lt;/YYTS2&gt;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&lt;YWSYPL2&gt;药物使用频率2&lt;/YWSYPL2&gt;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&lt;YWSYJLDW2&gt;药物使用剂量单位2&lt;/YWSYJLDW2&gt;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&lt;YWSYCJL2&gt;药物使用次剂量2&lt;/YWSYCJL2&gt;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&lt;YWSYZJL2&gt;药物使用总剂量2&lt;/YWSYZJL2&gt;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&lt;YWSYTJDM2&gt;药物使用途径代码2&lt;/YWSYTJDM2&gt;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&lt;YWMC3&gt;药物名称3&lt;/YWMC3&gt;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&lt;YWJXDM3&gt;药物剂型代码3&lt;/YWJXDM3&gt;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&lt;YYTS3&gt;用药天数3&lt;/YYTS3&gt;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&lt;YWSYPL3&gt;药物使用频率3&lt;/YWSYPL3&gt;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&lt;YWSYJLDW3&gt;药物使用剂量单位3&lt;/YWSYJLDW3&gt;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&lt;YWSYCJL3&gt;药物使用次剂量3&lt;/YWSYCJL3&gt;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&lt;YWSYZJL3&gt;药物使用总剂量3&lt;/YWSYZJL3&gt;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&lt;YWSYTJDM3&gt;药物使用途径代码3&lt;/YWSYTJDM3&gt;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&lt;YWMC4&gt;药物名称4&lt;/YWMC4&gt;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&lt;YWJXDM4&gt;药物剂型代码4&lt;/YWJXDM4&gt;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&lt;YYTS4&gt;用药天数4&lt;/YYTS4&gt;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&lt;YWSYPL4&gt;药物使用频率4&lt;/YWSYPL4&gt;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&lt;YWSYJLDW4&gt;药物使用剂量单位4&lt;/YWSYJLDW4&gt;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&lt;YWSYCJL4&gt;药物使用次剂量4&lt;/YWSYCJL4&gt;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&lt;YWSYZJL4&gt;药物使用总剂量4&lt;/YWSYZJL4&gt;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&lt;YWSYTJDM4&gt;药物使用途径代码4&lt;/YWSYTJDM4&gt;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&lt;YWMC5&gt;药物名称5&lt;/YWMC5&gt;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&lt;YWJXDM5&gt;药物剂型代码5&lt;/YWJXDM5&gt;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&lt;YYTS5&gt;用药天数5&lt;/YYTS5&gt;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&lt;YWSYPL5&gt;药物使用频率5&lt;/YWSYPL5&gt;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&lt;YWSYJLDW5&gt;药物使用剂量单位5&lt;/YWSYJLDW5&gt;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&lt;YWSYCJL5&gt;药物使用次剂量5&lt;/YWSYCJL5&gt;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&lt;YWSYZJL5&gt;药物使用总剂量5&lt;/YWSYZJL5&gt;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&lt;YWSYTJDM5&gt;药物使用途径代码5&lt;/YWSYTJDM5&gt;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&lt;SSCZMC1&gt;手术/操作名称1&lt;/SSCZMC1&gt;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&lt;SSCZDM1&gt;手术/操作代码1&lt;/SSCZDM1&gt;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&lt;SSCZRQ1&gt;手术/操作日期1&lt;/SSCZRQ1&gt;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&lt;SSCZMC2&gt;手术/操作名称2&lt;/SSCZMC2&gt;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&lt;SSCZDM2&gt;手术/操作代码2&lt;/SSCZDM2&gt;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&lt;SSCZRQ2&gt;手术/操作日期2&lt;/SSCZRQ2&gt;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&lt;SSCZMC3&gt;手术/操作名称3&lt;/SSCZMC3&gt;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&lt;SSCZDM3&gt;手术/操作代码3&lt;/SSCZDM3&gt;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&lt;SSCZRQ3&gt;手术/操作日期3&lt;/SSCZRQ3&gt;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&lt;MZFYFLMC1&gt;门诊费用分类名称1&lt;/MZFYFLMC1&gt;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&lt;MZFYFLDM1&gt;门诊费用分类代码1&lt;/MZFYFLDM1&gt;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&lt;MZFYJE1&gt;门诊费用金额1&lt;/MZFYJE1&gt;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&lt;MZFYFLMC2&gt;门诊费用分类名称2&lt;/MZFYFLMC2&gt;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&lt;MZFYFLDM2&gt;门诊费用分类代码2&lt;/MZFYFLDM2&gt;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&lt;MZFYJE2&gt;门诊费用金额2&lt;/MZFYJE2&gt;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&lt;MZFYFLMC3&gt;门诊费用分类名称3&lt;/MZFYFLMC3&gt;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&lt;MZFYFLDM3&gt;门诊费用分类代码3&lt;/MZFYFLDM3&gt;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&lt;MZFYJE3&gt;门诊费用金额3&lt;/MZFYJE3&gt;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&lt;MZFYFLMC4&gt;门诊费用分类名称4&lt;/MZFYFLMC4&gt;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&lt;MZFYFLDM4&gt;门诊费用分类代码4&lt;/MZFYFLDM4&gt;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&lt;MZFYJE4&gt;门诊费用金额4&lt;/MZFYJE4&gt;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&lt;MZFYFLMC5&gt;门诊费用分类名称5&lt;/MZFYFLMC5&gt;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&lt;MZFYFLDM5&gt;门诊费用分类代码5&lt;/MZFYFLDM5&gt;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&lt;MZFYJE5&gt;门诊费用金额5&lt;/MZFYJE5&gt;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&lt;MZFYFLMC6&gt;门诊费用分类名称6&lt;/MZFYFLMC6&gt;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&lt;MZFYFLDM6&gt;门诊费用分类代码6&lt;/MZFYFLDM6&gt;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&lt;MZFYJE6&gt;门诊费用金额6&lt;/MZFYJE6&gt;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&lt;MZFYFLMC7&gt;门诊费用分类名称7&lt;/MZFYFLMC7&gt;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&lt;MZFYFLDM7&gt;门诊费用分类代码7&lt;/MZFYFLDM7&gt;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&lt;MZFYJE7&gt;门诊费用金额7&lt;/MZFYJE7&gt;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&lt;MZFYFLMC8&gt;门诊费用分类名称8&lt;/MZFYFLMC8&gt;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&lt;MZFYFLDM8&gt;门诊费用分类代码8&lt;/MZFYFLDM8&gt;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&lt;MZFYJE8&gt;门诊费用金额8&lt;/MZFYJE8&gt;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&lt;MZFYFLMC9&gt;门诊费用分类名称9&lt;/MZFYFLMC9&gt;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&lt;MZFYFLDM9&gt;门诊费用分类代码9&lt;/MZFYFLDM9&gt;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&lt;MZFYJE9&gt;门诊费用金额9&lt;/MZFYJE9&gt;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&lt;MZFYFLMC10&gt;门诊费用分类名称10&lt;/MZFYFLMC10&gt;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&lt;MZFYFLDM10&gt;门诊费用分类代码10&lt;/MZFYFLDM10&gt;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&lt;MZFYJE10&gt;门诊费用金额10&lt;/MZFYJE10&gt;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&lt;JYXXQM&gt;交易信息签名&lt;/JYXXQM&gt;</w:t>
            </w:r>
          </w:p>
          <w:p w:rsidR="007822EE" w:rsidRPr="00D37B67" w:rsidRDefault="004811B7" w:rsidP="00D92657">
            <w:pPr>
              <w:pStyle w:val="12"/>
              <w:ind w:leftChars="150" w:left="315" w:firstLineChars="350" w:firstLine="735"/>
              <w:rPr>
                <w:rFonts w:ascii="宋体" w:cs="宋体"/>
                <w:color w:val="FF0000"/>
              </w:rPr>
            </w:pPr>
            <w:r w:rsidRPr="00D20193">
              <w:rPr>
                <w:rFonts w:ascii="宋体" w:cs="宋体" w:hint="eastAsia"/>
              </w:rPr>
              <w:t>&lt;SAMKZS&gt;SAM卡证书&lt;/SAMKZS&gt;</w:t>
            </w:r>
          </w:p>
          <w:p w:rsidR="0004299A" w:rsidRDefault="0004299A" w:rsidP="000037B8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AD3136">
              <w:rPr>
                <w:rFonts w:ascii="宋体" w:cs="宋体"/>
              </w:rPr>
              <w:t>F03ED</w:t>
            </w:r>
            <w:r>
              <w:rPr>
                <w:rFonts w:ascii="宋体" w:cs="宋体"/>
              </w:rPr>
              <w:t>&gt;</w:t>
            </w:r>
          </w:p>
          <w:p w:rsidR="0004299A" w:rsidRDefault="0004299A" w:rsidP="000037B8">
            <w:pPr>
              <w:pStyle w:val="12"/>
              <w:ind w:firstLineChars="0" w:firstLine="0"/>
              <w:rPr>
                <w:rFonts w:ascii="宋体"/>
              </w:rPr>
            </w:pPr>
          </w:p>
          <w:p w:rsidR="0004299A" w:rsidRPr="00415CF9" w:rsidRDefault="0004299A" w:rsidP="000037B8">
            <w:pPr>
              <w:pStyle w:val="12"/>
              <w:numPr>
                <w:ins w:id="30" w:author="ouy" w:date="2013-04-27T15:03:00Z"/>
              </w:numPr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失败返回</w:t>
            </w:r>
            <w:r>
              <w:rPr>
                <w:rFonts w:ascii="宋体" w:cs="宋体"/>
              </w:rPr>
              <w:t>&lt;D</w:t>
            </w:r>
            <w:r w:rsidRPr="00A36212">
              <w:rPr>
                <w:rFonts w:ascii="宋体" w:cs="宋体"/>
              </w:rPr>
              <w:t>F0</w:t>
            </w:r>
            <w:r>
              <w:rPr>
                <w:rFonts w:ascii="宋体" w:cs="宋体"/>
              </w:rPr>
              <w:t>3</w:t>
            </w:r>
            <w:r w:rsidRPr="00A36212">
              <w:rPr>
                <w:rFonts w:ascii="宋体" w:cs="宋体"/>
              </w:rPr>
              <w:t>E</w:t>
            </w:r>
            <w:r>
              <w:rPr>
                <w:rFonts w:ascii="宋体" w:cs="宋体"/>
              </w:rPr>
              <w:t>D&gt;</w:t>
            </w:r>
            <w:r>
              <w:rPr>
                <w:rFonts w:ascii="宋体" w:cs="宋体" w:hint="eastAsia"/>
              </w:rPr>
              <w:t>错误信息</w:t>
            </w:r>
            <w:r>
              <w:rPr>
                <w:rFonts w:ascii="宋体" w:cs="宋体"/>
              </w:rPr>
              <w:t>&lt;/D</w:t>
            </w:r>
            <w:r w:rsidRPr="00A36212">
              <w:rPr>
                <w:rFonts w:ascii="宋体" w:cs="宋体"/>
              </w:rPr>
              <w:t>F0</w:t>
            </w:r>
            <w:r>
              <w:rPr>
                <w:rFonts w:ascii="宋体" w:cs="宋体"/>
              </w:rPr>
              <w:t>3</w:t>
            </w:r>
            <w:r w:rsidRPr="00A36212">
              <w:rPr>
                <w:rFonts w:ascii="宋体" w:cs="宋体"/>
              </w:rPr>
              <w:t>E</w:t>
            </w:r>
            <w:r>
              <w:rPr>
                <w:rFonts w:ascii="宋体" w:cs="宋体"/>
              </w:rPr>
              <w:t>D&gt;</w:t>
            </w:r>
          </w:p>
        </w:tc>
      </w:tr>
      <w:tr w:rsidR="0004299A" w:rsidRPr="006169BD">
        <w:trPr>
          <w:trHeight w:val="105"/>
        </w:trPr>
        <w:tc>
          <w:tcPr>
            <w:tcW w:w="1221" w:type="dxa"/>
          </w:tcPr>
          <w:p w:rsidR="0004299A" w:rsidRDefault="0004299A" w:rsidP="00BA26B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备注</w:t>
            </w:r>
          </w:p>
        </w:tc>
        <w:tc>
          <w:tcPr>
            <w:tcW w:w="7073" w:type="dxa"/>
          </w:tcPr>
          <w:p w:rsidR="0004299A" w:rsidRPr="00CF1DF6" w:rsidRDefault="0004299A" w:rsidP="00A1716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文件中的数据可选，返回内容根据传入</w:t>
            </w: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文件的数据项而定。</w:t>
            </w:r>
          </w:p>
        </w:tc>
      </w:tr>
    </w:tbl>
    <w:p w:rsidR="0004299A" w:rsidRPr="00F26685" w:rsidRDefault="0004299A" w:rsidP="00D92657">
      <w:pPr>
        <w:pStyle w:val="12"/>
        <w:ind w:firstLine="422"/>
        <w:rPr>
          <w:rFonts w:ascii="宋体"/>
          <w:b/>
          <w:bCs/>
          <w:shd w:val="clear" w:color="auto" w:fill="FFFFFF"/>
        </w:rPr>
      </w:pPr>
      <w:r w:rsidRPr="00F26685">
        <w:rPr>
          <w:rFonts w:ascii="宋体" w:cs="宋体" w:hint="eastAsia"/>
          <w:b/>
          <w:bCs/>
          <w:shd w:val="clear" w:color="auto" w:fill="FFFFFF"/>
        </w:rPr>
        <w:t>写过门诊信息文件接口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1"/>
        <w:gridCol w:w="7073"/>
      </w:tblGrid>
      <w:tr w:rsidR="0004299A" w:rsidRPr="006169BD">
        <w:trPr>
          <w:trHeight w:val="61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函数原型</w:t>
            </w:r>
          </w:p>
        </w:tc>
        <w:tc>
          <w:tcPr>
            <w:tcW w:w="7073" w:type="dxa"/>
          </w:tcPr>
          <w:p w:rsidR="0004299A" w:rsidRPr="00415CF9" w:rsidRDefault="002E54F2" w:rsidP="00E2720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String</w:t>
            </w:r>
            <w:r w:rsidR="00F50FEE">
              <w:rPr>
                <w:rFonts w:ascii="宋体" w:cs="宋体" w:hint="eastAsia"/>
              </w:rPr>
              <w:t xml:space="preserve"> </w:t>
            </w:r>
            <w:r w:rsidR="000D30E9">
              <w:rPr>
                <w:rFonts w:ascii="宋体" w:cs="宋体"/>
              </w:rPr>
              <w:t>write</w:t>
            </w:r>
            <w:r w:rsidR="0004299A">
              <w:rPr>
                <w:rFonts w:ascii="宋体" w:cs="宋体"/>
              </w:rPr>
              <w:t>InfoD</w:t>
            </w:r>
            <w:r w:rsidR="0004299A" w:rsidRPr="00AD3136">
              <w:rPr>
                <w:rFonts w:ascii="宋体" w:cs="宋体"/>
              </w:rPr>
              <w:t>F03ED</w:t>
            </w:r>
            <w:r w:rsidR="00EE39AD">
              <w:rPr>
                <w:rFonts w:ascii="宋体" w:cs="宋体"/>
              </w:rPr>
              <w:t>(</w:t>
            </w:r>
            <w:r w:rsidR="000D30E9">
              <w:rPr>
                <w:rFonts w:ascii="宋体" w:cs="宋体" w:hint="eastAsia"/>
              </w:rPr>
              <w:t xml:space="preserve">int </w:t>
            </w:r>
            <w:r w:rsidR="000D30E9">
              <w:rPr>
                <w:rFonts w:ascii="宋体" w:cs="宋体"/>
              </w:rPr>
              <w:t>nRecorderNo</w:t>
            </w:r>
            <w:r w:rsidR="000D30E9">
              <w:rPr>
                <w:rFonts w:ascii="宋体" w:cs="宋体" w:hint="eastAsia"/>
              </w:rPr>
              <w:t>,</w:t>
            </w:r>
            <w:r>
              <w:rPr>
                <w:rFonts w:ascii="宋体" w:cs="宋体"/>
              </w:rPr>
              <w:t>String</w:t>
            </w:r>
            <w:r w:rsidR="0004299A">
              <w:rPr>
                <w:rFonts w:ascii="宋体" w:cs="宋体"/>
              </w:rPr>
              <w:t xml:space="preserve"> xml)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功能描述</w:t>
            </w:r>
          </w:p>
        </w:tc>
        <w:tc>
          <w:tcPr>
            <w:tcW w:w="7073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根据用户设置的函数参数，写入用户卡内相关字段数据。</w:t>
            </w:r>
          </w:p>
        </w:tc>
      </w:tr>
      <w:tr w:rsidR="0004299A" w:rsidRPr="004C7F9C">
        <w:trPr>
          <w:trHeight w:val="31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传入参数</w:t>
            </w:r>
          </w:p>
        </w:tc>
        <w:tc>
          <w:tcPr>
            <w:tcW w:w="7073" w:type="dxa"/>
          </w:tcPr>
          <w:p w:rsidR="004811B7" w:rsidRPr="00D20193" w:rsidRDefault="0004299A" w:rsidP="002710CA">
            <w:pPr>
              <w:pStyle w:val="12"/>
              <w:ind w:firstLineChars="0" w:firstLine="0"/>
              <w:rPr>
                <w:rFonts w:ascii="宋体" w:cs="宋体"/>
              </w:rPr>
            </w:pPr>
            <w:r>
              <w:rPr>
                <w:rFonts w:ascii="宋体" w:cs="宋体"/>
              </w:rPr>
              <w:t>&lt;D</w:t>
            </w:r>
            <w:r w:rsidRPr="00AD3136">
              <w:rPr>
                <w:rFonts w:ascii="宋体" w:cs="宋体"/>
              </w:rPr>
              <w:t>F03ED</w:t>
            </w:r>
            <w:r>
              <w:rPr>
                <w:rFonts w:ascii="宋体" w:cs="宋体"/>
              </w:rPr>
              <w:t>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&lt;JZJGMC&gt;就诊机构名称&lt;/JZJGMC&gt;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&lt;JZJGZZJGDM&gt;就诊机构组织机构代码&lt;/JZJGZZJGDM&gt;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&lt;JZRQSJ&gt;就诊日期时间&lt;/JZRQSJ&gt;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&lt;MZH&gt;门诊号&lt;/MZH&gt;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&lt;JYKSMC&gt;就医科室名称&lt;/JYKSMC&gt;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&lt;YLFKFS&gt;医疗付款方式&lt;/YLFKFS&gt;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&lt;ZZMC1&gt;症状名称1&lt;/ZZMC1&gt;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&lt;ZZDM1&gt;症状代码1&lt;/ZZDM1&gt;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&lt;ZDRQ1&gt;诊断日期1&lt;/ZDRQ1&gt;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&lt;MZZDMC1&gt;门诊诊断名称1&lt;/MZZDMC1&gt;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&lt;MZZDDM1&gt;门诊诊断代码1&lt;/MZZDDM1&gt;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&lt;FBRQSJ1&gt;发病日期时间1&lt;/FBRQSJ1&gt;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&lt;ZZCXSJ1&gt;症状持续时间1&lt;/ZZCXSJ1&gt;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&lt;ZZMC2&gt;症状名称2&lt;/ZZMC2&gt;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&lt;ZZDM2&gt;症状代码2&lt;/ZZDM2&gt;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&lt;ZDRQ2&gt;诊断日期2&lt;/ZDRQ2&gt;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&lt;MZZDMC2&gt;门诊诊断名称2&lt;/MZZDMC2&gt;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&lt;MZZDDM2&gt;门诊诊断代码2&lt;/MZZDDM2&gt;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&lt;FBRQSJ2&gt;发病日期时间2&lt;/FBRQSJ2&gt;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&lt;ZZCXSJ2&gt;症状持续时间2&lt;/ZZCXSJ2&gt;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&lt;ZZMC3&gt;症状名称3&lt;/ZZMC3&gt;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&lt;ZZDM3&gt;症状代码3&lt;/ZZDM3&gt;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&lt;ZDRQ3&gt;诊断日期3&lt;/ZDRQ3&gt;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&lt;MZZDMC3&gt;门诊诊断名称3&lt;/MZZDMC3&gt;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&lt;MZZDDM3&gt;门诊诊断代码3&lt;/MZZDDM3&gt;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&lt;FBRQSJ3&gt;发病日期时间3&lt;/FBRQSJ3&gt;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&lt;ZZCXSJ3&gt;症状持续时间3&lt;/ZZCXSJ3&gt;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&lt;ZZMC4&gt;症状名称4&lt;/ZZMC4&gt;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&lt;ZZDM4&gt;症状代码4&lt;/ZZDM4&gt;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&lt;ZDRQ4&gt;诊断日期4&lt;/ZDRQ4&gt;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&lt;MZZDMC4&gt;门诊诊断名称4&lt;/MZZDMC4&gt;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&lt;MZZDDM4&gt;门诊诊断代码4&lt;/MZZDDM4&gt;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&lt;FBRQSJ4&gt;发病日期时间4&lt;/FBRQSJ4&gt;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&lt;ZZCXSJ4&gt;症状持续时间4&lt;/ZZCXSJ4&gt;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&lt;ZZMC5&gt;症状名称5&lt;/ZZMC5&gt;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&lt;ZZDM5&gt;症状代码5&lt;/ZZDM5&gt;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&lt;ZDRQ5&gt;诊断日期5&lt;/ZDRQ5&gt;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&lt;MZZDMC5&gt;门诊诊断名称5&lt;/MZZDMC5&gt;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&lt;MZZDDM5&gt;门诊诊断代码5&lt;/MZZDDM5&gt;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&lt;FBRQSJ5&gt;发病日期时间5&lt;/FBRQSJ5&gt;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&lt;ZZCXSJ5&gt;症状持续时间5&lt;/ZZCXSJ5&gt;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&lt;JCJYXMMC1&gt;检查/检验项目名称1&lt;/JCJYXMMC1&gt;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&lt;JCJYJGDM1&gt;检查/检验结果代码1&lt;/JCJYJGDM1&gt;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&lt;JCJYDLJG1&gt;检查/检验定量结果1&lt;/JCJYDLJG1&gt;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&lt;JCJYJLDW1&gt;检查/检验计量单位1&lt;/JCJYJLDW1&gt;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&lt;JCJYXMDM1&gt;检查/检验项目代码1&lt;/JCJYXMDM1&gt;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&lt;JCJYXMMC2&gt;检查/检验项目名称2&lt;/JCJYXMMC2&gt;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&lt;JCJYJGDM2&gt;检查/检验结果代码2&lt;/JCJYJGDM2&gt;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&lt;JCJYDLJG2&gt;检查/检验定量结果2&lt;/JCJYDLJG2&gt;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&lt;JCJYJLDW2&gt;检查/检验计量单位2&lt;/JCJYJLDW2&gt;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&lt;JCJYXMDM2&gt;检查/检验项目代码2&lt;/JCJYXMDM2&gt;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&lt;JCJYXMMC3&gt;检查/检验项目名称3&lt;/JCJYXMMC3&gt;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&lt;JCJYJGDM3&gt;检查/检验结果代码3&lt;/JCJYJGDM3&gt;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&lt;JCJYDLJG3&gt;检查/检验定量结果3&lt;/JCJYDLJG3&gt;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&lt;JCJYJLDW3&gt;检查/检验计量单位3&lt;/JCJYJLDW3&gt;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&lt;JCJYXMDM3&gt;检查/检验项目代码3&lt;/JCJYXMDM3&gt;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&lt;JCJYXMMC4&gt;检查/检验项目名称4&lt;/JCJYXMMC4&gt;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&lt;JCJYJGDM4&gt;检查/检验结果代码4&lt;/JCJYJGDM4&gt;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&lt;JCJYDLJG4&gt;检查/检验定量结果4&lt;/JCJYDLJG4&gt;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&lt;JCJYJLDW4&gt;检查/检验计量单位4&lt;/JCJYJLDW4&gt;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&lt;JCJYXMDM4&gt;检查/检验项目代码4&lt;/JCJYXMDM4&gt;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&lt;JCJYXMMC5&gt;检查/检验项目名称5&lt;/JCJYXMMC5&gt;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&lt;JCJYJGDM5&gt;检查/检验结果代码5&lt;/JCJYJGDM5&gt;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&lt;JCJYDLJG5&gt;检查/检验定量结果5&lt;/JCJYDLJG5&gt;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&lt;JCJYJLDW5&gt;检查/检验计量单位5&lt;/JCJYJLDW5&gt;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&lt;JCJYXMDM5&gt;检查/检验项目代码5&lt;/JCJYXMDM5&gt;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&lt;JCJYXMMC6&gt;检查/检验项目名称6&lt;/JCJYXMMC6&gt;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&lt;JCJYJGDM6&gt;检查/检验结果代码6&lt;/JCJYJGDM6&gt;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&lt;JCJYDLJG6&gt;检查/检验定量结果6&lt;/JCJYDLJG6&gt;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&lt;JCJYJLDW6&gt;检查/检验计量单位6&lt;/JCJYJLDW6&gt;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&lt;JCJYXMDM6&gt;检查/检验项目代码6&lt;/JCJYXMDM6&gt;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&lt;JCJYXMMC7&gt;检查/检验项目名称7&lt;/JCJYXMMC7&gt;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&lt;JCJYJGDM7&gt;检查/检验结果代码7&lt;/JCJYJGDM7&gt;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&lt;JCJYDLJG7&gt;检查/检验定量结果7&lt;/JCJYDLJG7&gt;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&lt;JCJYJLDW7&gt;检查/检验计量单位7&lt;/JCJYJLDW7&gt;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&lt;JCJYXMDM7&gt;检查/检验项目代码7&lt;/JCJYXMDM7&gt;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&lt;JCJYXMMC8&gt;检查/检验项目名称8&lt;/JCJYXMMC8&gt;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&lt;JCJYJGDM8&gt;检查/检验结果代码8&lt;/JCJYJGDM8&gt;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&lt;JCJYDLJG8&gt;检查/检验定量结果8&lt;/JCJYDLJG8&gt;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&lt;JCJYJLDW8&gt;检查/检验计量单位8&lt;/JCJYJLDW8&gt;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&lt;JCJYXMDM8&gt;检查/检验项目代码8&lt;/JCJYXMDM8&gt;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&lt;JCJYXMMC9&gt;检查/检验项目名称9&lt;/JCJYXMMC9&gt;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&lt;JCJYJGDM9&gt;检查/检验结果代码9&lt;/JCJYJGDM9&gt;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&lt;JCJYDLJG9&gt;检查/检验定量结果9&lt;/JCJYDLJG9&gt;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&lt;JCJYJLDW9&gt;检查/检验计量单位9&lt;/JCJYJLDW9&gt;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&lt;JCJYXMDM9&gt;检查/检验项目代码9&lt;/JCJYXMDM9&gt;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&lt;JCJYXMMC10&gt;检查/检验项目名称10&lt;/JCJYXMMC10&gt;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&lt;JCJYJGDM10&gt;检查/检验结果代码10&lt;/JCJYJGDM10&gt;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&lt;JCJYDLJG10&gt;检查/检验定量结果10&lt;/JCJYDLJG10&gt;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&lt;JCJYJLDW10&gt;检查/检验计量单位10&lt;/JCJYJLDW10&gt;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&lt;JCJYXMDM10&gt;检查/检验项目代码10&lt;/JCJYXMDM10&gt;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&lt;YWMC1&gt;药物名称1&lt;/YWMC1&gt;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&lt;YWJXDM1&gt;药物剂型代码1&lt;/YWJXDM1&gt;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&lt;YYTS1&gt;用药天数1&lt;/YYTS1&gt;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&lt;YWSYPL1&gt;药物使用频率1&lt;/YWSYPL1&gt;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&lt;YWSYJLDW1&gt;药物使用剂量单位1&lt;/YWSYJLDW1&gt;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&lt;YWSYCJL1&gt;药物使用次剂量1&lt;/YWSYCJL1&gt;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&lt;YWSYZJL1&gt;药物使用总剂量1&lt;/YWSYZJL1&gt;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&lt;YWSYTJDM1&gt;药物使用途径代码1&lt;/YWSYTJDM1&gt;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&lt;YWMC2&gt;药物名称2&lt;/YWMC2&gt;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&lt;YWJXDM2&gt;药物剂型代码2&lt;/YWJXDM2&gt;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&lt;YYTS2&gt;用药天数2&lt;/YYTS2&gt;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&lt;YWSYPL2&gt;药物使用频率2&lt;/YWSYPL2&gt;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&lt;YWSYJLDW2&gt;药物使用剂量单位2&lt;/YWSYJLDW2&gt;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&lt;YWSYCJL2&gt;药物使用次剂量2&lt;/YWSYCJL2&gt;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&lt;YWSYZJL2&gt;药物使用总剂量2&lt;/YWSYZJL2&gt;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&lt;YWSYTJDM2&gt;药物使用途径代码2&lt;/YWSYTJDM2&gt;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&lt;YWMC3&gt;药物名称3&lt;/YWMC3&gt;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&lt;YWJXDM3&gt;药物剂型代码3&lt;/YWJXDM3&gt;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&lt;YYTS3&gt;用药天数3&lt;/YYTS3&gt;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&lt;YWSYPL3&gt;药物使用频率3&lt;/YWSYPL3&gt;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&lt;YWSYJLDW3&gt;药物使用剂量单位3&lt;/YWSYJLDW3&gt;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&lt;YWSYCJL3&gt;药物使用次剂量3&lt;/YWSYCJL3&gt;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&lt;YWSYZJL3&gt;药物使用总剂量3&lt;/YWSYZJL3&gt;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&lt;YWSYTJDM3&gt;药物使用途径代码3&lt;/YWSYTJDM3&gt;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&lt;YWMC4&gt;药物名称4&lt;/YWMC4&gt;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&lt;YWJXDM4&gt;药物剂型代码4&lt;/YWJXDM4&gt;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&lt;YYTS4&gt;用药天数4&lt;/YYTS4&gt;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&lt;YWSYPL4&gt;药物使用频率4&lt;/YWSYPL4&gt;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&lt;YWSYJLDW4&gt;药物使用剂量单位4&lt;/YWSYJLDW4&gt;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&lt;YWSYCJL4&gt;药物使用次剂量4&lt;/YWSYCJL4&gt;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&lt;YWSYZJL4&gt;药物使用总剂量4&lt;/YWSYZJL4&gt;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&lt;YWSYTJDM4&gt;药物使用途径代码4&lt;/YWSYTJDM4&gt;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&lt;YWMC5&gt;药物名称5&lt;/YWMC5&gt;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&lt;YWJXDM5&gt;药物剂型代码5&lt;/YWJXDM5&gt;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&lt;YYTS5&gt;用药天数5&lt;/YYTS5&gt;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&lt;YWSYPL5&gt;药物使用频率5&lt;/YWSYPL5&gt;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&lt;YWSYJLDW5&gt;药物使用剂量单位5&lt;/YWSYJLDW5&gt;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&lt;YWSYCJL5&gt;药物使用次剂量5&lt;/YWSYCJL5&gt;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&lt;YWSYZJL5&gt;药物使用总剂量5&lt;/YWSYZJL5&gt;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&lt;YWSYTJDM5&gt;药物使用途径代码5&lt;/YWSYTJDM5&gt;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&lt;SSCZMC1&gt;手术/操作名称1&lt;/SSCZMC1&gt;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&lt;SSCZDM1&gt;手术/操作代码1&lt;/SSCZDM1&gt;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&lt;SSCZRQ1&gt;手术/操作日期1&lt;/SSCZRQ1&gt;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&lt;SSCZMC2&gt;手术/操作名称2&lt;/SSCZMC2&gt;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&lt;SSCZDM2&gt;手术/操作代码2&lt;/SSCZDM2&gt;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&lt;SSCZRQ2&gt;手术/操作日期2&lt;/SSCZRQ2&gt;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&lt;SSCZMC3&gt;手术/操作名称3&lt;/SSCZMC3&gt;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&lt;SSCZDM3&gt;手术/操作代码3&lt;/SSCZDM3&gt;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&lt;SSCZRQ3&gt;手术/操作日期3&lt;/SSCZRQ3&gt;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&lt;MZFYFLMC1&gt;门诊费用分类名称1&lt;/MZFYFLMC1&gt;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&lt;MZFYFLDM1&gt;门诊费用分类代码1&lt;/MZFYFLDM1&gt;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&lt;MZFYJE1&gt;门诊费用金额1&lt;/MZFYJE1&gt;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&lt;MZFYFLMC2&gt;门诊费用分类名称2&lt;/MZFYFLMC2&gt;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&lt;MZFYFLDM2&gt;门诊费用分类代码2&lt;/MZFYFLDM2&gt;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&lt;MZFYJE2&gt;门诊费用金额2&lt;/MZFYJE2&gt;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&lt;MZFYFLMC3&gt;门诊费用分类名称3&lt;/MZFYFLMC3&gt;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&lt;MZFYFLDM3&gt;门诊费用分类代码3&lt;/MZFYFLDM3&gt;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&lt;MZFYJE3&gt;门诊费用金额3&lt;/MZFYJE3&gt;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&lt;MZFYFLMC4&gt;门诊费用分类名称4&lt;/MZFYFLMC4&gt;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&lt;MZFYFLDM4&gt;门诊费用分类代码4&lt;/MZFYFLDM4&gt;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&lt;MZFYJE4&gt;门诊费用金额4&lt;/MZFYJE4&gt;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lastRenderedPageBreak/>
              <w:t>&lt;MZFYFLMC5&gt;门诊费用分类名称5&lt;/MZFYFLMC5&gt;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&lt;MZFYFLDM5&gt;门诊费用分类代码5&lt;/MZFYFLDM5&gt;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&lt;MZFYJE5&gt;门诊费用金额5&lt;/MZFYJE5&gt;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&lt;MZFYFLMC6&gt;门诊费用分类名称6&lt;/MZFYFLMC6&gt;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&lt;MZFYFLDM6&gt;门诊费用分类代码6&lt;/MZFYFLDM6&gt;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&lt;MZFYJE6&gt;门诊费用金额6&lt;/MZFYJE6&gt;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&lt;MZFYFLMC7&gt;门诊费用分类名称7&lt;/MZFYFLMC7&gt;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&lt;MZFYFLDM7&gt;门诊费用分类代码7&lt;/MZFYFLDM7&gt;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&lt;MZFYJE7&gt;门诊费用金额7&lt;/MZFYJE7&gt;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&lt;MZFYFLMC8&gt;门诊费用分类名称8&lt;/MZFYFLMC8&gt;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&lt;MZFYFLDM8&gt;门诊费用分类代码8&lt;/MZFYFLDM8&gt;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&lt;MZFYJE8&gt;门诊费用金额8&lt;/MZFYJE8&gt;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&lt;MZFYFLMC9&gt;门诊费用分类名称9&lt;/MZFYFLMC9&gt;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&lt;MZFYFLDM9&gt;门诊费用分类代码9&lt;/MZFYFLDM9&gt;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&lt;MZFYJE9&gt;门诊费用金额9&lt;/MZFYJE9&gt;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&lt;MZFYFLMC10&gt;门诊费用分类名称10&lt;/MZFYFLMC10&gt;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&lt;MZFYFLDM10&gt;门诊费用分类代码10&lt;/MZFYFLDM10&gt;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&lt;MZFYJE10&gt;门诊费用金额10&lt;/MZFYJE10&gt;</w:t>
            </w:r>
          </w:p>
          <w:p w:rsidR="004811B7" w:rsidRPr="00D20193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</w:rPr>
            </w:pPr>
            <w:r w:rsidRPr="00D20193">
              <w:rPr>
                <w:rFonts w:ascii="宋体" w:cs="宋体" w:hint="eastAsia"/>
              </w:rPr>
              <w:t>&lt;JYXXQM&gt;交易信息签名&lt;/JYXXQM&gt;</w:t>
            </w:r>
          </w:p>
          <w:p w:rsidR="004811B7" w:rsidRDefault="004811B7" w:rsidP="004811B7">
            <w:pPr>
              <w:pStyle w:val="12"/>
              <w:ind w:leftChars="150" w:left="315" w:firstLineChars="350" w:firstLine="735"/>
              <w:rPr>
                <w:rFonts w:ascii="宋体" w:cs="宋体"/>
                <w:color w:val="FF0000"/>
              </w:rPr>
            </w:pPr>
            <w:r w:rsidRPr="00D20193">
              <w:rPr>
                <w:rFonts w:ascii="宋体" w:cs="宋体" w:hint="eastAsia"/>
              </w:rPr>
              <w:t>&lt;SAMKZS&gt;SAM卡证书&lt;/SAMKZS&gt;</w:t>
            </w:r>
          </w:p>
          <w:p w:rsidR="0004299A" w:rsidRPr="00415CF9" w:rsidRDefault="0004299A" w:rsidP="004811B7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&lt;/D</w:t>
            </w:r>
            <w:r w:rsidRPr="00AD3136">
              <w:rPr>
                <w:rFonts w:ascii="宋体" w:cs="宋体"/>
              </w:rPr>
              <w:t>F03ED</w:t>
            </w:r>
            <w:r>
              <w:rPr>
                <w:rFonts w:ascii="宋体" w:cs="宋体"/>
              </w:rPr>
              <w:t>&gt;</w:t>
            </w:r>
          </w:p>
        </w:tc>
      </w:tr>
      <w:tr w:rsidR="0004299A" w:rsidRPr="00AF161D">
        <w:trPr>
          <w:trHeight w:val="156"/>
        </w:trPr>
        <w:tc>
          <w:tcPr>
            <w:tcW w:w="1221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lastRenderedPageBreak/>
              <w:t>传出参数</w:t>
            </w:r>
          </w:p>
        </w:tc>
        <w:tc>
          <w:tcPr>
            <w:tcW w:w="7073" w:type="dxa"/>
          </w:tcPr>
          <w:p w:rsidR="0004299A" w:rsidRPr="00415CF9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 w:rsidRPr="00415CF9">
              <w:rPr>
                <w:rFonts w:ascii="宋体" w:cs="宋体" w:hint="eastAsia"/>
              </w:rPr>
              <w:t>如果成功，返回</w:t>
            </w:r>
            <w:r w:rsidRPr="00415CF9">
              <w:rPr>
                <w:rFonts w:ascii="宋体" w:cs="宋体"/>
              </w:rPr>
              <w:t>0</w:t>
            </w:r>
            <w:r w:rsidRPr="00415CF9">
              <w:rPr>
                <w:rFonts w:ascii="宋体" w:cs="宋体" w:hint="eastAsia"/>
              </w:rPr>
              <w:t>；否则返回错误代码。</w:t>
            </w:r>
          </w:p>
        </w:tc>
      </w:tr>
      <w:tr w:rsidR="0004299A" w:rsidRPr="00AF161D">
        <w:trPr>
          <w:trHeight w:val="156"/>
        </w:trPr>
        <w:tc>
          <w:tcPr>
            <w:tcW w:w="1221" w:type="dxa"/>
          </w:tcPr>
          <w:p w:rsidR="0004299A" w:rsidRDefault="0004299A" w:rsidP="0047132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 w:hint="eastAsia"/>
              </w:rPr>
              <w:t>备注</w:t>
            </w:r>
          </w:p>
        </w:tc>
        <w:tc>
          <w:tcPr>
            <w:tcW w:w="7073" w:type="dxa"/>
          </w:tcPr>
          <w:p w:rsidR="0004299A" w:rsidRPr="00CF1DF6" w:rsidRDefault="0004299A" w:rsidP="00F2668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文件中的数据可选，传入内容根据传入</w:t>
            </w:r>
            <w:r>
              <w:rPr>
                <w:rFonts w:ascii="宋体" w:cs="宋体"/>
              </w:rPr>
              <w:t>XML</w:t>
            </w:r>
            <w:r>
              <w:rPr>
                <w:rFonts w:ascii="宋体" w:cs="宋体" w:hint="eastAsia"/>
              </w:rPr>
              <w:t>文件的数据项而定。</w:t>
            </w:r>
          </w:p>
        </w:tc>
      </w:tr>
    </w:tbl>
    <w:p w:rsidR="0004299A" w:rsidRDefault="00395809" w:rsidP="00A94FD3">
      <w:pPr>
        <w:pStyle w:val="20"/>
        <w:pageBreakBefore/>
        <w:ind w:left="649" w:hangingChars="202" w:hanging="649"/>
      </w:pPr>
      <w:bookmarkStart w:id="31" w:name="_Toc356215407"/>
      <w:r>
        <w:rPr>
          <w:rFonts w:hint="eastAsia"/>
        </w:rPr>
        <w:lastRenderedPageBreak/>
        <w:t>附录1：</w:t>
      </w:r>
      <w:proofErr w:type="gramStart"/>
      <w:r>
        <w:rPr>
          <w:rFonts w:hint="eastAsia"/>
        </w:rPr>
        <w:t>健康卡</w:t>
      </w:r>
      <w:proofErr w:type="gramEnd"/>
      <w:r>
        <w:rPr>
          <w:rFonts w:hint="eastAsia"/>
        </w:rPr>
        <w:t>文件结构</w:t>
      </w:r>
      <w:bookmarkEnd w:id="31"/>
    </w:p>
    <w:tbl>
      <w:tblPr>
        <w:tblpPr w:leftFromText="180" w:rightFromText="180" w:vertAnchor="text" w:tblpY="1"/>
        <w:tblOverlap w:val="never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842"/>
        <w:gridCol w:w="993"/>
        <w:gridCol w:w="3685"/>
      </w:tblGrid>
      <w:tr w:rsidR="00CB405E" w:rsidTr="003C7AE8">
        <w:tc>
          <w:tcPr>
            <w:tcW w:w="2235" w:type="dxa"/>
          </w:tcPr>
          <w:p w:rsidR="00CB405E" w:rsidRPr="00873B4F" w:rsidRDefault="003F23E7" w:rsidP="00873B4F">
            <w:pPr>
              <w:rPr>
                <w:b/>
                <w:bCs/>
              </w:rPr>
            </w:pPr>
            <w:r w:rsidRPr="00873B4F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842" w:type="dxa"/>
          </w:tcPr>
          <w:p w:rsidR="00CB405E" w:rsidRPr="00873B4F" w:rsidRDefault="003F23E7" w:rsidP="00873B4F">
            <w:pPr>
              <w:rPr>
                <w:b/>
              </w:rPr>
            </w:pPr>
            <w:r w:rsidRPr="00873B4F">
              <w:rPr>
                <w:rFonts w:hint="eastAsia"/>
                <w:b/>
              </w:rPr>
              <w:t>数据项</w:t>
            </w:r>
          </w:p>
        </w:tc>
        <w:tc>
          <w:tcPr>
            <w:tcW w:w="993" w:type="dxa"/>
          </w:tcPr>
          <w:p w:rsidR="00CB405E" w:rsidRPr="00873B4F" w:rsidRDefault="003F23E7" w:rsidP="00873B4F">
            <w:pPr>
              <w:rPr>
                <w:b/>
                <w:bCs/>
              </w:rPr>
            </w:pPr>
            <w:r w:rsidRPr="00873B4F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3685" w:type="dxa"/>
          </w:tcPr>
          <w:p w:rsidR="00CB405E" w:rsidRPr="00873B4F" w:rsidRDefault="003F23E7" w:rsidP="00873B4F">
            <w:pPr>
              <w:rPr>
                <w:b/>
                <w:bCs/>
              </w:rPr>
            </w:pPr>
            <w:r w:rsidRPr="00873B4F">
              <w:rPr>
                <w:rFonts w:hint="eastAsia"/>
                <w:b/>
                <w:bCs/>
              </w:rPr>
              <w:t>备注</w:t>
            </w:r>
          </w:p>
        </w:tc>
      </w:tr>
      <w:tr w:rsidR="00873B4F" w:rsidTr="003C7AE8">
        <w:tc>
          <w:tcPr>
            <w:tcW w:w="2235" w:type="dxa"/>
            <w:vMerge w:val="restart"/>
          </w:tcPr>
          <w:p w:rsidR="003F23E7" w:rsidRDefault="003F23E7" w:rsidP="00873B4F">
            <w:r w:rsidRPr="003F23E7">
              <w:rPr>
                <w:rFonts w:hint="eastAsia"/>
              </w:rPr>
              <w:t>发卡机构基本数据文件</w:t>
            </w:r>
          </w:p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卡的类别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1.</w:t>
            </w:r>
            <w:r w:rsidRPr="00873B4F">
              <w:rPr>
                <w:rFonts w:hint="eastAsia"/>
                <w:sz w:val="22"/>
                <w:szCs w:val="22"/>
              </w:rPr>
              <w:t>普通卡</w:t>
            </w:r>
            <w:r w:rsidRPr="00873B4F">
              <w:rPr>
                <w:sz w:val="22"/>
                <w:szCs w:val="22"/>
              </w:rPr>
              <w:t xml:space="preserve">  2.</w:t>
            </w:r>
            <w:r w:rsidRPr="00873B4F">
              <w:rPr>
                <w:rFonts w:hint="eastAsia"/>
                <w:sz w:val="22"/>
                <w:szCs w:val="22"/>
              </w:rPr>
              <w:t>高级卡</w:t>
            </w: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规范版本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发卡机构名称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30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发卡机构代码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WS 218</w:t>
            </w: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发卡机构证书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180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发卡时间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卡号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安全码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发卡序列号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应用城市代码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 w:val="restart"/>
          </w:tcPr>
          <w:p w:rsidR="003F23E7" w:rsidRDefault="003F23E7" w:rsidP="00873B4F">
            <w:r w:rsidRPr="003F23E7">
              <w:rPr>
                <w:rFonts w:hint="eastAsia"/>
              </w:rPr>
              <w:t>持卡人基本信息数据文件</w:t>
            </w:r>
          </w:p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30</w:t>
            </w:r>
          </w:p>
        </w:tc>
        <w:tc>
          <w:tcPr>
            <w:tcW w:w="3685" w:type="dxa"/>
          </w:tcPr>
          <w:p w:rsidR="003F23E7" w:rsidRDefault="003F23E7" w:rsidP="00873B4F"/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性别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2261.1</w:t>
            </w: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民族代码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3304</w:t>
            </w: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出生日期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</w:tcPr>
          <w:p w:rsidR="003F23E7" w:rsidRDefault="003F23E7" w:rsidP="00873B4F"/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居民身份证号码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</w:t>
            </w:r>
          </w:p>
        </w:tc>
        <w:tc>
          <w:tcPr>
            <w:tcW w:w="3685" w:type="dxa"/>
          </w:tcPr>
          <w:p w:rsidR="003F23E7" w:rsidRDefault="003F23E7" w:rsidP="00873B4F"/>
        </w:tc>
      </w:tr>
      <w:tr w:rsidR="00873B4F" w:rsidTr="003C7AE8">
        <w:tc>
          <w:tcPr>
            <w:tcW w:w="2235" w:type="dxa"/>
          </w:tcPr>
          <w:p w:rsidR="003F23E7" w:rsidRDefault="003F23E7" w:rsidP="00873B4F">
            <w:r w:rsidRPr="003F23E7">
              <w:rPr>
                <w:rFonts w:hint="eastAsia"/>
              </w:rPr>
              <w:t>照片</w:t>
            </w:r>
          </w:p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照片</w:t>
            </w:r>
          </w:p>
        </w:tc>
        <w:tc>
          <w:tcPr>
            <w:tcW w:w="993" w:type="dxa"/>
          </w:tcPr>
          <w:p w:rsidR="003F23E7" w:rsidRPr="00873B4F" w:rsidRDefault="003F23E7" w:rsidP="00873B4F">
            <w:pPr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3074</w:t>
            </w:r>
          </w:p>
        </w:tc>
        <w:tc>
          <w:tcPr>
            <w:tcW w:w="3685" w:type="dxa"/>
          </w:tcPr>
          <w:p w:rsidR="003F23E7" w:rsidRDefault="003F23E7" w:rsidP="00873B4F"/>
        </w:tc>
      </w:tr>
      <w:tr w:rsidR="00873B4F" w:rsidTr="003C7AE8">
        <w:tc>
          <w:tcPr>
            <w:tcW w:w="2235" w:type="dxa"/>
            <w:vMerge w:val="restart"/>
          </w:tcPr>
          <w:p w:rsidR="003F23E7" w:rsidRDefault="003F23E7" w:rsidP="00873B4F">
            <w:r w:rsidRPr="003F23E7">
              <w:rPr>
                <w:rFonts w:hint="eastAsia"/>
              </w:rPr>
              <w:t>持卡人支付信息数据文件</w:t>
            </w:r>
          </w:p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卡有效期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本人电话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本人电话</w:t>
            </w:r>
            <w:r w:rsidRPr="00873B4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医疗费用支付方式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2 CV07.10.003</w:t>
            </w: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医疗费用支付方式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2 CV07.10.003</w:t>
            </w:r>
          </w:p>
        </w:tc>
      </w:tr>
      <w:tr w:rsidR="00873B4F" w:rsidTr="003C7AE8">
        <w:tc>
          <w:tcPr>
            <w:tcW w:w="2235" w:type="dxa"/>
            <w:vMerge/>
          </w:tcPr>
          <w:p w:rsidR="003F23E7" w:rsidRDefault="003F23E7" w:rsidP="00873B4F"/>
        </w:tc>
        <w:tc>
          <w:tcPr>
            <w:tcW w:w="1842" w:type="dxa"/>
            <w:vAlign w:val="center"/>
          </w:tcPr>
          <w:p w:rsidR="003F23E7" w:rsidRPr="00873B4F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医疗费用支付方式</w:t>
            </w:r>
          </w:p>
        </w:tc>
        <w:tc>
          <w:tcPr>
            <w:tcW w:w="993" w:type="dxa"/>
            <w:vAlign w:val="center"/>
          </w:tcPr>
          <w:p w:rsidR="003F23E7" w:rsidRPr="00873B4F" w:rsidRDefault="003F23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3F23E7" w:rsidRPr="00873B4F" w:rsidRDefault="003F23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2 CV07.10.003</w:t>
            </w:r>
          </w:p>
        </w:tc>
      </w:tr>
      <w:tr w:rsidR="00873B4F" w:rsidTr="003C7AE8"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t>持卡人地址信息文件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地址类别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1.</w:t>
            </w:r>
            <w:r w:rsidRPr="00873B4F">
              <w:rPr>
                <w:rFonts w:hint="eastAsia"/>
                <w:sz w:val="22"/>
                <w:szCs w:val="22"/>
              </w:rPr>
              <w:t>户籍地址</w:t>
            </w:r>
            <w:r w:rsidRPr="00873B4F">
              <w:rPr>
                <w:sz w:val="22"/>
                <w:szCs w:val="22"/>
              </w:rPr>
              <w:t xml:space="preserve"> 2.</w:t>
            </w:r>
            <w:r w:rsidRPr="00873B4F">
              <w:rPr>
                <w:rFonts w:hint="eastAsia"/>
                <w:sz w:val="22"/>
                <w:szCs w:val="22"/>
              </w:rPr>
              <w:t>现居住地址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地址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地址类别</w:t>
            </w:r>
            <w:r w:rsidRPr="00873B4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1.</w:t>
            </w:r>
            <w:r w:rsidRPr="00873B4F">
              <w:rPr>
                <w:rFonts w:hint="eastAsia"/>
                <w:sz w:val="22"/>
                <w:szCs w:val="22"/>
              </w:rPr>
              <w:t>户籍地址</w:t>
            </w:r>
            <w:r w:rsidRPr="00873B4F">
              <w:rPr>
                <w:sz w:val="22"/>
                <w:szCs w:val="22"/>
              </w:rPr>
              <w:t xml:space="preserve"> 2.</w:t>
            </w:r>
            <w:r w:rsidRPr="00873B4F">
              <w:rPr>
                <w:rFonts w:hint="eastAsia"/>
                <w:sz w:val="22"/>
                <w:szCs w:val="22"/>
              </w:rPr>
              <w:t>现居住地址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地址</w:t>
            </w:r>
            <w:r w:rsidRPr="00873B4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t>持卡人联系人信息文件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联系人姓名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联系人关系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4761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联系人电话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联系人姓名</w:t>
            </w:r>
            <w:r w:rsidRPr="00873B4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联系人关系</w:t>
            </w:r>
            <w:r w:rsidRPr="00873B4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4761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联系人电话</w:t>
            </w:r>
            <w:r w:rsidRPr="00873B4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联系人姓名</w:t>
            </w:r>
            <w:r w:rsidRPr="00873B4F"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联系人关系</w:t>
            </w:r>
            <w:r w:rsidRPr="00873B4F"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4761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联系人电话</w:t>
            </w:r>
            <w:r w:rsidRPr="00873B4F"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lastRenderedPageBreak/>
              <w:t>持卡人职业婚姻信息文件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文化程度代码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4658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婚姻状况代码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2261.2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职业代码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GB/T 6565</w:t>
            </w:r>
          </w:p>
        </w:tc>
      </w:tr>
      <w:tr w:rsidR="00873B4F" w:rsidTr="003C7AE8"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t>证件记录信息文件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证件类别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1 CV02.01.101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证件号码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GB 11643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健康档案编号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17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新农合证（卡）号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t>持卡人临床基本数据文件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ABO</w:t>
            </w:r>
            <w:r w:rsidRPr="00873B4F">
              <w:rPr>
                <w:rFonts w:hint="eastAsia"/>
                <w:sz w:val="22"/>
                <w:szCs w:val="22"/>
              </w:rPr>
              <w:t>血型代码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364.9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5 CV04.50.005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RH</w:t>
            </w:r>
            <w:r w:rsidRPr="00873B4F">
              <w:rPr>
                <w:rFonts w:hint="eastAsia"/>
                <w:sz w:val="22"/>
                <w:szCs w:val="22"/>
              </w:rPr>
              <w:t>血型代码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1=Rh</w:t>
            </w:r>
            <w:r w:rsidRPr="00873B4F">
              <w:rPr>
                <w:rFonts w:hint="eastAsia"/>
                <w:sz w:val="22"/>
                <w:szCs w:val="22"/>
              </w:rPr>
              <w:t>阳性</w:t>
            </w:r>
            <w:r w:rsidRPr="00873B4F">
              <w:rPr>
                <w:sz w:val="22"/>
                <w:szCs w:val="22"/>
              </w:rPr>
              <w:t xml:space="preserve"> 2=Rh</w:t>
            </w:r>
            <w:r w:rsidRPr="00873B4F">
              <w:rPr>
                <w:rFonts w:hint="eastAsia"/>
                <w:sz w:val="22"/>
                <w:szCs w:val="22"/>
              </w:rPr>
              <w:t>阴性</w:t>
            </w:r>
            <w:r w:rsidRPr="00873B4F">
              <w:rPr>
                <w:sz w:val="22"/>
                <w:szCs w:val="22"/>
              </w:rPr>
              <w:t xml:space="preserve"> 3=</w:t>
            </w:r>
            <w:r w:rsidRPr="00873B4F">
              <w:rPr>
                <w:rFonts w:hint="eastAsia"/>
                <w:sz w:val="22"/>
                <w:szCs w:val="22"/>
              </w:rPr>
              <w:t>不详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哮喘标志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T/F 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心脏病标志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心脑血管</w:t>
            </w:r>
            <w:proofErr w:type="gramStart"/>
            <w:r w:rsidRPr="00873B4F">
              <w:rPr>
                <w:rFonts w:hint="eastAsia"/>
                <w:sz w:val="22"/>
                <w:szCs w:val="22"/>
              </w:rPr>
              <w:t>病标志</w:t>
            </w:r>
            <w:proofErr w:type="gramEnd"/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癫痫病标志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凝血紊乱标志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糖尿病标志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青光眼标志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透析标志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器官移植标志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器官缺失标志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可装卸的义肢标志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心脏起搏器标志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T/F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其他医学警示名称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40</w:t>
            </w:r>
          </w:p>
        </w:tc>
        <w:tc>
          <w:tcPr>
            <w:tcW w:w="3685" w:type="dxa"/>
            <w:vAlign w:val="center"/>
          </w:tcPr>
          <w:p w:rsidR="008517E7" w:rsidRPr="00873B4F" w:rsidRDefault="008517E7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　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</w:tcPr>
          <w:p w:rsidR="003F23E7" w:rsidRDefault="008517E7" w:rsidP="00873B4F">
            <w:r w:rsidRPr="008517E7">
              <w:rPr>
                <w:rFonts w:hint="eastAsia"/>
              </w:rPr>
              <w:t>特殊信息数据文件</w:t>
            </w:r>
          </w:p>
        </w:tc>
        <w:tc>
          <w:tcPr>
            <w:tcW w:w="1842" w:type="dxa"/>
            <w:vAlign w:val="center"/>
          </w:tcPr>
          <w:p w:rsidR="003F23E7" w:rsidRPr="003C7AE8" w:rsidRDefault="003F23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精神病标志</w:t>
            </w:r>
          </w:p>
        </w:tc>
        <w:tc>
          <w:tcPr>
            <w:tcW w:w="993" w:type="dxa"/>
          </w:tcPr>
          <w:p w:rsidR="003F23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 w:hint="eastAsia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</w:tcPr>
          <w:p w:rsidR="003F23E7" w:rsidRDefault="003F23E7" w:rsidP="00873B4F"/>
        </w:tc>
      </w:tr>
      <w:tr w:rsidR="00873B4F" w:rsidTr="003C7AE8">
        <w:trPr>
          <w:trHeight w:val="70"/>
        </w:trPr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t>过敏基本数据文件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过敏物质名称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</w:tcPr>
          <w:p w:rsidR="008517E7" w:rsidRDefault="008517E7" w:rsidP="00873B4F"/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过敏反应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100</w:t>
            </w:r>
          </w:p>
        </w:tc>
        <w:tc>
          <w:tcPr>
            <w:tcW w:w="3685" w:type="dxa"/>
          </w:tcPr>
          <w:p w:rsidR="008517E7" w:rsidRDefault="008517E7" w:rsidP="00873B4F"/>
        </w:tc>
      </w:tr>
      <w:tr w:rsidR="00873B4F" w:rsidTr="003C7AE8">
        <w:trPr>
          <w:trHeight w:val="70"/>
        </w:trPr>
        <w:tc>
          <w:tcPr>
            <w:tcW w:w="2235" w:type="dxa"/>
            <w:vMerge w:val="restart"/>
          </w:tcPr>
          <w:p w:rsidR="008517E7" w:rsidRDefault="008517E7" w:rsidP="00873B4F">
            <w:r w:rsidRPr="008517E7">
              <w:rPr>
                <w:rFonts w:hint="eastAsia"/>
              </w:rPr>
              <w:t>免疫基本数据文件</w:t>
            </w:r>
          </w:p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免疫接种名称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</w:tcPr>
          <w:p w:rsidR="008517E7" w:rsidRDefault="008517E7" w:rsidP="00873B4F"/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8517E7" w:rsidRDefault="008517E7" w:rsidP="00873B4F"/>
        </w:tc>
        <w:tc>
          <w:tcPr>
            <w:tcW w:w="1842" w:type="dxa"/>
            <w:vAlign w:val="center"/>
          </w:tcPr>
          <w:p w:rsidR="008517E7" w:rsidRPr="00873B4F" w:rsidRDefault="008517E7" w:rsidP="00873B4F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免疫接种时间</w:t>
            </w:r>
          </w:p>
        </w:tc>
        <w:tc>
          <w:tcPr>
            <w:tcW w:w="993" w:type="dxa"/>
            <w:vAlign w:val="center"/>
          </w:tcPr>
          <w:p w:rsidR="008517E7" w:rsidRPr="00873B4F" w:rsidRDefault="008517E7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</w:tcPr>
          <w:p w:rsidR="008517E7" w:rsidRDefault="008517E7" w:rsidP="00873B4F"/>
        </w:tc>
      </w:tr>
      <w:tr w:rsidR="00873B4F" w:rsidTr="003C7AE8">
        <w:trPr>
          <w:trHeight w:val="70"/>
        </w:trPr>
        <w:tc>
          <w:tcPr>
            <w:tcW w:w="2235" w:type="dxa"/>
            <w:vMerge w:val="restart"/>
          </w:tcPr>
          <w:p w:rsidR="00B36BF6" w:rsidRDefault="00B36BF6" w:rsidP="00873B4F">
            <w:r w:rsidRPr="008517E7">
              <w:rPr>
                <w:rFonts w:hint="eastAsia"/>
              </w:rPr>
              <w:t>住院信息索引文件</w:t>
            </w:r>
          </w:p>
        </w:tc>
        <w:tc>
          <w:tcPr>
            <w:tcW w:w="1842" w:type="dxa"/>
            <w:vMerge w:val="restart"/>
          </w:tcPr>
          <w:p w:rsidR="00B36BF6" w:rsidRPr="008517E7" w:rsidRDefault="00B36BF6" w:rsidP="00873B4F">
            <w:r w:rsidRPr="008517E7">
              <w:rPr>
                <w:rFonts w:hint="eastAsia"/>
              </w:rPr>
              <w:t>住院记录有效标志</w:t>
            </w:r>
          </w:p>
        </w:tc>
        <w:tc>
          <w:tcPr>
            <w:tcW w:w="993" w:type="dxa"/>
            <w:vMerge w:val="restart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 w:hint="eastAsia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0xFF:</w:t>
            </w:r>
            <w:r w:rsidRPr="00873B4F">
              <w:rPr>
                <w:rFonts w:hint="eastAsia"/>
                <w:sz w:val="22"/>
                <w:szCs w:val="22"/>
              </w:rPr>
              <w:t>记录无效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Merge/>
            <w:vAlign w:val="center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0x00:</w:t>
            </w:r>
            <w:r w:rsidRPr="00873B4F">
              <w:rPr>
                <w:rFonts w:hint="eastAsia"/>
                <w:sz w:val="22"/>
                <w:szCs w:val="22"/>
              </w:rPr>
              <w:t>记录有效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 w:val="restart"/>
          </w:tcPr>
          <w:p w:rsidR="00B36BF6" w:rsidRDefault="00B36BF6" w:rsidP="00873B4F">
            <w:r w:rsidRPr="00B36BF6">
              <w:rPr>
                <w:rFonts w:hint="eastAsia"/>
              </w:rPr>
              <w:t>门诊信息索引文件</w:t>
            </w:r>
          </w:p>
        </w:tc>
        <w:tc>
          <w:tcPr>
            <w:tcW w:w="1842" w:type="dxa"/>
            <w:vMerge w:val="restart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门诊记录有效标志</w:t>
            </w:r>
          </w:p>
        </w:tc>
        <w:tc>
          <w:tcPr>
            <w:tcW w:w="993" w:type="dxa"/>
            <w:vMerge w:val="restart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 w:hint="eastAsia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0xFF:</w:t>
            </w:r>
            <w:r w:rsidRPr="00873B4F">
              <w:rPr>
                <w:rFonts w:hint="eastAsia"/>
                <w:sz w:val="22"/>
                <w:szCs w:val="22"/>
              </w:rPr>
              <w:t>记录无效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Merge/>
            <w:vAlign w:val="center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  <w:vMerge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B36BF6" w:rsidRPr="00873B4F" w:rsidRDefault="00B36BF6" w:rsidP="00873B4F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0x00:</w:t>
            </w:r>
            <w:r w:rsidRPr="00873B4F">
              <w:rPr>
                <w:rFonts w:hint="eastAsia"/>
                <w:sz w:val="22"/>
                <w:szCs w:val="22"/>
              </w:rPr>
              <w:t>记录有效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 w:val="restart"/>
          </w:tcPr>
          <w:p w:rsidR="00B36BF6" w:rsidRDefault="00B36BF6" w:rsidP="00873B4F">
            <w:r w:rsidRPr="00B36BF6">
              <w:rPr>
                <w:rFonts w:hint="eastAsia"/>
              </w:rPr>
              <w:t>住院信息文件</w:t>
            </w:r>
          </w:p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住院机构名称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住院机构组织机构代码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WS 218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入院日期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住院患者住院次数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病案号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住院患者入院科室名称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住院患者入院病情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住院患者医院感染名称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住院患者损伤和中毒外部原因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住院患者血清学检查项目代码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0=HbsAg  1=HCV-Ab  2=HIV-Ab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住院患者血清学检查结果代码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0=</w:t>
            </w:r>
            <w:r w:rsidRPr="00873B4F">
              <w:rPr>
                <w:rFonts w:hint="eastAsia"/>
                <w:sz w:val="22"/>
                <w:szCs w:val="22"/>
              </w:rPr>
              <w:t>未做</w:t>
            </w:r>
            <w:r w:rsidRPr="00873B4F">
              <w:rPr>
                <w:sz w:val="22"/>
                <w:szCs w:val="22"/>
              </w:rPr>
              <w:t xml:space="preserve"> 1=</w:t>
            </w:r>
            <w:r w:rsidRPr="00873B4F">
              <w:rPr>
                <w:rFonts w:hint="eastAsia"/>
                <w:sz w:val="22"/>
                <w:szCs w:val="22"/>
              </w:rPr>
              <w:t>阴性</w:t>
            </w:r>
            <w:r w:rsidRPr="00873B4F">
              <w:rPr>
                <w:sz w:val="22"/>
                <w:szCs w:val="22"/>
              </w:rPr>
              <w:t xml:space="preserve"> 2=</w:t>
            </w:r>
            <w:r w:rsidRPr="00873B4F">
              <w:rPr>
                <w:rFonts w:hint="eastAsia"/>
                <w:sz w:val="22"/>
                <w:szCs w:val="22"/>
              </w:rPr>
              <w:t>阳性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疾病诊断名称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疾病诊断代码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确诊日期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3C7AE8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住院患者诊断符合情况</w:t>
            </w:r>
            <w:r w:rsidRPr="003C7AE8">
              <w:rPr>
                <w:sz w:val="22"/>
                <w:szCs w:val="22"/>
              </w:rPr>
              <w:t>-</w:t>
            </w:r>
            <w:r w:rsidRPr="003C7AE8">
              <w:rPr>
                <w:rFonts w:hint="eastAsia"/>
                <w:sz w:val="22"/>
                <w:szCs w:val="22"/>
              </w:rPr>
              <w:t>详细描述</w:t>
            </w:r>
            <w:r w:rsidRPr="003C7AE8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3C7AE8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3C7AE8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B36BF6" w:rsidRPr="003C7AE8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3C7AE8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住院患者诊断符合情况</w:t>
            </w:r>
            <w:r w:rsidRPr="003C7AE8">
              <w:rPr>
                <w:sz w:val="22"/>
                <w:szCs w:val="22"/>
              </w:rPr>
              <w:t>-</w:t>
            </w:r>
            <w:r w:rsidRPr="003C7AE8">
              <w:rPr>
                <w:rFonts w:hint="eastAsia"/>
                <w:sz w:val="22"/>
                <w:szCs w:val="22"/>
              </w:rPr>
              <w:t>代码</w:t>
            </w:r>
            <w:r w:rsidRPr="003C7AE8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3C7AE8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3C7AE8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3C7AE8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3C7AE8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住院患者疾病诊断类型</w:t>
            </w:r>
            <w:r w:rsidRPr="003C7AE8">
              <w:rPr>
                <w:sz w:val="22"/>
                <w:szCs w:val="22"/>
              </w:rPr>
              <w:t>-</w:t>
            </w:r>
            <w:r w:rsidRPr="003C7AE8">
              <w:rPr>
                <w:rFonts w:hint="eastAsia"/>
                <w:sz w:val="22"/>
                <w:szCs w:val="22"/>
              </w:rPr>
              <w:t>详细描述</w:t>
            </w:r>
            <w:r w:rsidRPr="003C7AE8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3C7AE8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3C7AE8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B36BF6" w:rsidRPr="003C7AE8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3C7AE8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住院患者疾病诊断类型</w:t>
            </w:r>
            <w:r w:rsidRPr="003C7AE8">
              <w:rPr>
                <w:sz w:val="22"/>
                <w:szCs w:val="22"/>
              </w:rPr>
              <w:t>-</w:t>
            </w:r>
            <w:r w:rsidRPr="003C7AE8">
              <w:rPr>
                <w:rFonts w:hint="eastAsia"/>
                <w:sz w:val="22"/>
                <w:szCs w:val="22"/>
              </w:rPr>
              <w:t>代码</w:t>
            </w:r>
            <w:r w:rsidRPr="003C7AE8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3C7AE8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3C7AE8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3C7AE8" w:rsidRDefault="00B36BF6">
            <w:pPr>
              <w:rPr>
                <w:sz w:val="22"/>
                <w:szCs w:val="22"/>
              </w:rPr>
            </w:pPr>
            <w:r w:rsidRPr="003C7AE8">
              <w:rPr>
                <w:sz w:val="22"/>
                <w:szCs w:val="22"/>
              </w:rPr>
              <w:t>CV5502.20</w:t>
            </w:r>
            <w:r w:rsidRPr="003C7AE8">
              <w:rPr>
                <w:rFonts w:hint="eastAsia"/>
                <w:sz w:val="22"/>
                <w:szCs w:val="22"/>
              </w:rPr>
              <w:t>疾病诊断类别代码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住院患者治疗结果代码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364.11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 xml:space="preserve"> CV05.10.010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操作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80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ICD-9-CM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操作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ICD-9-CM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操作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日期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麻醉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方法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364.12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 xml:space="preserve"> CV06.00.103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麻醉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方法代码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364.12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 xml:space="preserve">  CV06.00.103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手术切口愈合等级代码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1=</w:t>
            </w:r>
            <w:r w:rsidRPr="00873B4F">
              <w:rPr>
                <w:rFonts w:hint="eastAsia"/>
                <w:sz w:val="22"/>
                <w:szCs w:val="22"/>
              </w:rPr>
              <w:t>甲</w:t>
            </w:r>
            <w:r w:rsidRPr="00873B4F">
              <w:rPr>
                <w:sz w:val="22"/>
                <w:szCs w:val="22"/>
              </w:rPr>
              <w:t xml:space="preserve">  2=</w:t>
            </w:r>
            <w:r w:rsidRPr="00873B4F">
              <w:rPr>
                <w:rFonts w:hint="eastAsia"/>
                <w:sz w:val="22"/>
                <w:szCs w:val="22"/>
              </w:rPr>
              <w:t>乙</w:t>
            </w:r>
            <w:r w:rsidRPr="00873B4F">
              <w:rPr>
                <w:sz w:val="22"/>
                <w:szCs w:val="22"/>
              </w:rPr>
              <w:t xml:space="preserve"> 3=</w:t>
            </w:r>
            <w:r w:rsidRPr="00873B4F">
              <w:rPr>
                <w:rFonts w:hint="eastAsia"/>
                <w:sz w:val="22"/>
                <w:szCs w:val="22"/>
              </w:rPr>
              <w:t>丙</w:t>
            </w:r>
            <w:r w:rsidRPr="00873B4F">
              <w:rPr>
                <w:sz w:val="22"/>
                <w:szCs w:val="22"/>
              </w:rPr>
              <w:t xml:space="preserve"> 9=</w:t>
            </w:r>
            <w:r w:rsidRPr="00873B4F">
              <w:rPr>
                <w:rFonts w:hint="eastAsia"/>
                <w:sz w:val="22"/>
                <w:szCs w:val="22"/>
              </w:rPr>
              <w:t>其他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住院期间输血品种代码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1=</w:t>
            </w:r>
            <w:r w:rsidRPr="00873B4F">
              <w:rPr>
                <w:rFonts w:hint="eastAsia"/>
                <w:sz w:val="22"/>
                <w:szCs w:val="22"/>
              </w:rPr>
              <w:t>红细胞</w:t>
            </w:r>
            <w:r w:rsidRPr="00873B4F">
              <w:rPr>
                <w:sz w:val="22"/>
                <w:szCs w:val="22"/>
              </w:rPr>
              <w:t xml:space="preserve"> 2=</w:t>
            </w:r>
            <w:r w:rsidRPr="00873B4F">
              <w:rPr>
                <w:rFonts w:hint="eastAsia"/>
                <w:sz w:val="22"/>
                <w:szCs w:val="22"/>
              </w:rPr>
              <w:t>血小板</w:t>
            </w:r>
            <w:r w:rsidRPr="00873B4F">
              <w:rPr>
                <w:sz w:val="22"/>
                <w:szCs w:val="22"/>
              </w:rPr>
              <w:t xml:space="preserve"> 3=</w:t>
            </w:r>
            <w:r w:rsidRPr="00873B4F">
              <w:rPr>
                <w:rFonts w:hint="eastAsia"/>
                <w:sz w:val="22"/>
                <w:szCs w:val="22"/>
              </w:rPr>
              <w:t>血浆</w:t>
            </w:r>
            <w:r w:rsidRPr="00873B4F">
              <w:rPr>
                <w:sz w:val="22"/>
                <w:szCs w:val="22"/>
              </w:rPr>
              <w:t xml:space="preserve"> 4=</w:t>
            </w:r>
            <w:r w:rsidRPr="00873B4F">
              <w:rPr>
                <w:rFonts w:hint="eastAsia"/>
                <w:sz w:val="22"/>
                <w:szCs w:val="22"/>
              </w:rPr>
              <w:t>全血</w:t>
            </w:r>
            <w:r w:rsidRPr="00873B4F">
              <w:rPr>
                <w:sz w:val="22"/>
                <w:szCs w:val="22"/>
              </w:rPr>
              <w:t xml:space="preserve"> 9=</w:t>
            </w:r>
            <w:r w:rsidRPr="00873B4F">
              <w:rPr>
                <w:rFonts w:hint="eastAsia"/>
                <w:sz w:val="22"/>
                <w:szCs w:val="22"/>
              </w:rPr>
              <w:t>其他</w:t>
            </w:r>
            <w:r w:rsidRPr="00873B4F">
              <w:rPr>
                <w:sz w:val="22"/>
                <w:szCs w:val="22"/>
              </w:rPr>
              <w:t xml:space="preserve"> 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住院期间输血量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住院患者输血量计量单位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住院患者抢救次数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住院患者抢救成功次数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出院日期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住院患者出院科室名称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住院患者住院天数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住院患者尸检标志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 w:rsidP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T/F 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住院患者随</w:t>
            </w:r>
            <w:proofErr w:type="gramStart"/>
            <w:r w:rsidRPr="00873B4F">
              <w:rPr>
                <w:rFonts w:hint="eastAsia"/>
                <w:sz w:val="22"/>
                <w:szCs w:val="22"/>
              </w:rPr>
              <w:t>诊标志</w:t>
            </w:r>
            <w:proofErr w:type="gramEnd"/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 w:rsidP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T/F 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住院费用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医疗付款方式代码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3 CV07.10.003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3C7AE8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住院费用</w:t>
            </w:r>
            <w:r w:rsidRPr="003C7AE8">
              <w:rPr>
                <w:sz w:val="22"/>
                <w:szCs w:val="22"/>
              </w:rPr>
              <w:t>-</w:t>
            </w:r>
            <w:r w:rsidRPr="003C7AE8">
              <w:rPr>
                <w:rFonts w:hint="eastAsia"/>
                <w:sz w:val="22"/>
                <w:szCs w:val="22"/>
              </w:rPr>
              <w:t>分类</w:t>
            </w:r>
            <w:r w:rsidRPr="003C7AE8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3C7AE8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3C7AE8">
              <w:rPr>
                <w:rFonts w:hint="eastAsia"/>
                <w:sz w:val="22"/>
                <w:szCs w:val="22"/>
              </w:rPr>
              <w:t>住院费用</w:t>
            </w:r>
            <w:r w:rsidRPr="003C7AE8">
              <w:rPr>
                <w:sz w:val="22"/>
                <w:szCs w:val="22"/>
              </w:rPr>
              <w:t>-</w:t>
            </w:r>
            <w:r w:rsidRPr="003C7AE8">
              <w:rPr>
                <w:rFonts w:hint="eastAsia"/>
                <w:sz w:val="22"/>
                <w:szCs w:val="22"/>
              </w:rPr>
              <w:t>分类代码</w:t>
            </w:r>
            <w:r w:rsidRPr="003C7AE8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36BF6" w:rsidRPr="00873B4F" w:rsidRDefault="00B36BF6" w:rsidP="006744D1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住院费用</w:t>
            </w:r>
            <w:r w:rsidRPr="00873B4F">
              <w:rPr>
                <w:sz w:val="22"/>
                <w:szCs w:val="22"/>
              </w:rPr>
              <w:t>-</w:t>
            </w:r>
            <w:r w:rsidRPr="00873B4F">
              <w:rPr>
                <w:rFonts w:hint="eastAsia"/>
                <w:sz w:val="22"/>
                <w:szCs w:val="22"/>
              </w:rPr>
              <w:t>金额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住院总费用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床位费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住院护理费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住院西药费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住院中药费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住院化验费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住院诊疗费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住院手术费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住院检查费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其他住院费用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交易信息签名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64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B36BF6" w:rsidRDefault="00B36BF6" w:rsidP="00873B4F"/>
        </w:tc>
        <w:tc>
          <w:tcPr>
            <w:tcW w:w="1842" w:type="dxa"/>
            <w:vAlign w:val="center"/>
          </w:tcPr>
          <w:p w:rsidR="00B36BF6" w:rsidRPr="00873B4F" w:rsidRDefault="00B36BF6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SAM</w:t>
            </w:r>
            <w:r w:rsidRPr="00873B4F">
              <w:rPr>
                <w:rFonts w:hint="eastAsia"/>
                <w:sz w:val="22"/>
                <w:szCs w:val="22"/>
              </w:rPr>
              <w:t>卡证书</w:t>
            </w:r>
          </w:p>
        </w:tc>
        <w:tc>
          <w:tcPr>
            <w:tcW w:w="993" w:type="dxa"/>
            <w:vAlign w:val="center"/>
          </w:tcPr>
          <w:p w:rsidR="00B36BF6" w:rsidRPr="00873B4F" w:rsidRDefault="00B36BF6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190</w:t>
            </w:r>
          </w:p>
        </w:tc>
        <w:tc>
          <w:tcPr>
            <w:tcW w:w="3685" w:type="dxa"/>
            <w:vAlign w:val="center"/>
          </w:tcPr>
          <w:p w:rsidR="00B36BF6" w:rsidRPr="00873B4F" w:rsidRDefault="00B36BF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 w:val="restart"/>
          </w:tcPr>
          <w:p w:rsidR="006744D1" w:rsidRDefault="006744D1" w:rsidP="00873B4F">
            <w:r w:rsidRPr="006744D1">
              <w:rPr>
                <w:rFonts w:hint="eastAsia"/>
              </w:rPr>
              <w:t>门诊信息文件</w:t>
            </w:r>
          </w:p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就诊机构名称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就诊机构组织机构代码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WS 218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就诊日期时间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门诊号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18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就医科室名称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医疗付款方式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3 CV07.10.003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症状名称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症状代码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诊断日期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门诊诊断名称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门诊诊断代码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ICD-10  R</w:t>
            </w:r>
            <w:r w:rsidRPr="00873B4F">
              <w:rPr>
                <w:rFonts w:hint="eastAsia"/>
                <w:sz w:val="22"/>
                <w:szCs w:val="22"/>
              </w:rPr>
              <w:t>编码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发病日期时间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7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症状持续时间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检查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检验项目名称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80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检查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检验结果代</w:t>
            </w:r>
            <w:r w:rsidRPr="00873B4F">
              <w:rPr>
                <w:rFonts w:hint="eastAsia"/>
                <w:sz w:val="22"/>
                <w:szCs w:val="22"/>
              </w:rPr>
              <w:lastRenderedPageBreak/>
              <w:t>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lastRenderedPageBreak/>
              <w:t>1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1=</w:t>
            </w:r>
            <w:r w:rsidRPr="00873B4F">
              <w:rPr>
                <w:rFonts w:hint="eastAsia"/>
                <w:sz w:val="22"/>
                <w:szCs w:val="22"/>
              </w:rPr>
              <w:t>异常</w:t>
            </w:r>
            <w:r w:rsidRPr="00873B4F">
              <w:rPr>
                <w:sz w:val="22"/>
                <w:szCs w:val="22"/>
              </w:rPr>
              <w:t xml:space="preserve"> 2=</w:t>
            </w:r>
            <w:r w:rsidRPr="00873B4F">
              <w:rPr>
                <w:rFonts w:hint="eastAsia"/>
                <w:sz w:val="22"/>
                <w:szCs w:val="22"/>
              </w:rPr>
              <w:t>正常</w:t>
            </w:r>
            <w:r w:rsidRPr="00873B4F">
              <w:rPr>
                <w:sz w:val="22"/>
                <w:szCs w:val="22"/>
              </w:rPr>
              <w:t xml:space="preserve"> 3=</w:t>
            </w:r>
            <w:r w:rsidRPr="00873B4F">
              <w:rPr>
                <w:rFonts w:hint="eastAsia"/>
                <w:sz w:val="22"/>
                <w:szCs w:val="22"/>
              </w:rPr>
              <w:t>不确定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检查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检验定量结果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检查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检验计量单位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检查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检验项目代码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药物剂型代码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364.16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2 CV08.50.002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用药天数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药物使用频率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药物使用剂量单位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药物使用次剂量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药物使用总剂量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药物使用途径代码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364.12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2 CV06.00.102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操作名称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80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ICD-9-CM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操作代码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ICD-9-CM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手术</w:t>
            </w:r>
            <w:r w:rsidRPr="00873B4F">
              <w:rPr>
                <w:sz w:val="22"/>
                <w:szCs w:val="22"/>
              </w:rPr>
              <w:t>/</w:t>
            </w:r>
            <w:r w:rsidRPr="00873B4F">
              <w:rPr>
                <w:rFonts w:hint="eastAsia"/>
                <w:sz w:val="22"/>
                <w:szCs w:val="22"/>
              </w:rPr>
              <w:t>操作日期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门诊费用分类名称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20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门诊费用分类代码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WS 364.13 </w:t>
            </w:r>
            <w:r w:rsidRPr="00873B4F">
              <w:rPr>
                <w:rFonts w:hint="eastAsia"/>
                <w:sz w:val="22"/>
                <w:szCs w:val="22"/>
              </w:rPr>
              <w:t>表</w:t>
            </w:r>
            <w:r w:rsidRPr="00873B4F">
              <w:rPr>
                <w:sz w:val="22"/>
                <w:szCs w:val="22"/>
              </w:rPr>
              <w:t>1  CV07.10.001</w:t>
            </w: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门诊费用金额</w:t>
            </w:r>
            <w:r w:rsidRPr="00873B4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rFonts w:ascii="宋体" w:hAnsi="宋体" w:cs="宋体"/>
                <w:sz w:val="22"/>
                <w:szCs w:val="22"/>
              </w:rPr>
            </w:pPr>
            <w:r w:rsidRPr="00873B4F">
              <w:rPr>
                <w:rFonts w:hint="eastAsia"/>
                <w:sz w:val="22"/>
                <w:szCs w:val="22"/>
              </w:rPr>
              <w:t>交易信息签名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64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</w:p>
        </w:tc>
      </w:tr>
      <w:tr w:rsidR="00873B4F" w:rsidTr="003C7AE8">
        <w:trPr>
          <w:trHeight w:val="70"/>
        </w:trPr>
        <w:tc>
          <w:tcPr>
            <w:tcW w:w="2235" w:type="dxa"/>
            <w:vMerge/>
          </w:tcPr>
          <w:p w:rsidR="006744D1" w:rsidRDefault="006744D1" w:rsidP="00873B4F"/>
        </w:tc>
        <w:tc>
          <w:tcPr>
            <w:tcW w:w="1842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>SAM</w:t>
            </w:r>
            <w:r w:rsidRPr="00873B4F">
              <w:rPr>
                <w:rFonts w:hint="eastAsia"/>
                <w:sz w:val="22"/>
                <w:szCs w:val="22"/>
              </w:rPr>
              <w:t>卡证书</w:t>
            </w:r>
          </w:p>
        </w:tc>
        <w:tc>
          <w:tcPr>
            <w:tcW w:w="993" w:type="dxa"/>
            <w:vAlign w:val="center"/>
          </w:tcPr>
          <w:p w:rsidR="006744D1" w:rsidRPr="00873B4F" w:rsidRDefault="006744D1" w:rsidP="00873B4F">
            <w:pPr>
              <w:ind w:firstLineChars="100" w:firstLine="220"/>
              <w:jc w:val="right"/>
              <w:rPr>
                <w:rFonts w:ascii="宋体" w:hAnsi="宋体" w:cs="Arial"/>
                <w:bCs/>
                <w:sz w:val="22"/>
                <w:szCs w:val="22"/>
              </w:rPr>
            </w:pPr>
            <w:r w:rsidRPr="00873B4F">
              <w:rPr>
                <w:rFonts w:ascii="宋体" w:hAnsi="宋体" w:cs="Arial"/>
                <w:bCs/>
                <w:sz w:val="22"/>
                <w:szCs w:val="22"/>
              </w:rPr>
              <w:t>190</w:t>
            </w:r>
          </w:p>
        </w:tc>
        <w:tc>
          <w:tcPr>
            <w:tcW w:w="3685" w:type="dxa"/>
            <w:vAlign w:val="center"/>
          </w:tcPr>
          <w:p w:rsidR="006744D1" w:rsidRPr="00873B4F" w:rsidRDefault="006744D1">
            <w:pPr>
              <w:rPr>
                <w:sz w:val="22"/>
                <w:szCs w:val="22"/>
              </w:rPr>
            </w:pPr>
            <w:r w:rsidRPr="00873B4F">
              <w:rPr>
                <w:sz w:val="22"/>
                <w:szCs w:val="22"/>
              </w:rPr>
              <w:t xml:space="preserve">　</w:t>
            </w:r>
          </w:p>
        </w:tc>
      </w:tr>
    </w:tbl>
    <w:p w:rsidR="00395809" w:rsidRDefault="00142920" w:rsidP="00B9786F">
      <w:pPr>
        <w:pStyle w:val="20"/>
        <w:pageBreakBefore/>
        <w:ind w:left="649" w:hangingChars="202" w:hanging="649"/>
      </w:pPr>
      <w:bookmarkStart w:id="32" w:name="_Toc356215408"/>
      <w:r>
        <w:rPr>
          <w:rFonts w:hint="eastAsia"/>
        </w:rPr>
        <w:lastRenderedPageBreak/>
        <w:t>附录2：异常代码表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3685"/>
        <w:gridCol w:w="3878"/>
      </w:tblGrid>
      <w:tr w:rsidR="00142920" w:rsidTr="00873B4F">
        <w:tc>
          <w:tcPr>
            <w:tcW w:w="959" w:type="dxa"/>
          </w:tcPr>
          <w:p w:rsidR="00142920" w:rsidRPr="00873B4F" w:rsidRDefault="00142920" w:rsidP="00142920">
            <w:pPr>
              <w:rPr>
                <w:b/>
              </w:rPr>
            </w:pPr>
            <w:r w:rsidRPr="00873B4F">
              <w:rPr>
                <w:rFonts w:hint="eastAsia"/>
                <w:b/>
              </w:rPr>
              <w:t>序号</w:t>
            </w:r>
          </w:p>
        </w:tc>
        <w:tc>
          <w:tcPr>
            <w:tcW w:w="3685" w:type="dxa"/>
          </w:tcPr>
          <w:p w:rsidR="00142920" w:rsidRPr="00873B4F" w:rsidRDefault="00142920" w:rsidP="00142920">
            <w:pPr>
              <w:rPr>
                <w:b/>
              </w:rPr>
            </w:pPr>
            <w:r w:rsidRPr="00873B4F">
              <w:rPr>
                <w:rFonts w:hint="eastAsia"/>
                <w:b/>
              </w:rPr>
              <w:t>异常代码</w:t>
            </w:r>
          </w:p>
        </w:tc>
        <w:tc>
          <w:tcPr>
            <w:tcW w:w="3878" w:type="dxa"/>
          </w:tcPr>
          <w:p w:rsidR="00142920" w:rsidRPr="00873B4F" w:rsidRDefault="00142920" w:rsidP="00142920">
            <w:pPr>
              <w:rPr>
                <w:b/>
              </w:rPr>
            </w:pPr>
            <w:r w:rsidRPr="00873B4F">
              <w:rPr>
                <w:rFonts w:hint="eastAsia"/>
                <w:b/>
              </w:rPr>
              <w:t>异常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142920" w:rsidRDefault="00142920" w:rsidP="00142920">
            <w:r w:rsidRPr="00142920">
              <w:t>IRV_OK 0</w:t>
            </w:r>
          </w:p>
        </w:tc>
        <w:tc>
          <w:tcPr>
            <w:tcW w:w="3878" w:type="dxa"/>
          </w:tcPr>
          <w:p w:rsidR="00142920" w:rsidRDefault="00142920" w:rsidP="00142920">
            <w:r w:rsidRPr="00142920">
              <w:rPr>
                <w:rFonts w:hint="eastAsia"/>
              </w:rPr>
              <w:t>正常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142920" w:rsidRDefault="00142920" w:rsidP="00142920">
            <w:r w:rsidRPr="00142920">
              <w:t>IRV_PARA_ERR 101</w:t>
            </w:r>
          </w:p>
        </w:tc>
        <w:tc>
          <w:tcPr>
            <w:tcW w:w="3878" w:type="dxa"/>
          </w:tcPr>
          <w:p w:rsidR="00142920" w:rsidRDefault="00142920" w:rsidP="00142920">
            <w:r w:rsidRPr="00142920">
              <w:rPr>
                <w:rFonts w:hint="eastAsia"/>
              </w:rPr>
              <w:t>输入参数错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142920" w:rsidRDefault="00142920" w:rsidP="00142920">
            <w:r w:rsidRPr="00142920">
              <w:t>IRV_NO_FILE 102</w:t>
            </w:r>
          </w:p>
        </w:tc>
        <w:tc>
          <w:tcPr>
            <w:tcW w:w="3878" w:type="dxa"/>
          </w:tcPr>
          <w:p w:rsidR="00142920" w:rsidRDefault="00142920" w:rsidP="00142920">
            <w:r w:rsidRPr="00142920">
              <w:rPr>
                <w:rFonts w:hint="eastAsia"/>
              </w:rPr>
              <w:t>文件不存在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142920" w:rsidRDefault="00142920" w:rsidP="00142920">
            <w:r w:rsidRPr="00142920">
              <w:t>IRV_RD_RCDERR 103</w:t>
            </w:r>
          </w:p>
        </w:tc>
        <w:tc>
          <w:tcPr>
            <w:tcW w:w="3878" w:type="dxa"/>
          </w:tcPr>
          <w:p w:rsidR="00142920" w:rsidRDefault="00142920" w:rsidP="00142920">
            <w:proofErr w:type="gramStart"/>
            <w:r w:rsidRPr="00142920">
              <w:rPr>
                <w:rFonts w:hint="eastAsia"/>
              </w:rPr>
              <w:t>读记录</w:t>
            </w:r>
            <w:proofErr w:type="gramEnd"/>
            <w:r w:rsidRPr="00142920">
              <w:rPr>
                <w:rFonts w:hint="eastAsia"/>
              </w:rPr>
              <w:t>失败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5</w:t>
            </w:r>
          </w:p>
        </w:tc>
        <w:tc>
          <w:tcPr>
            <w:tcW w:w="3685" w:type="dxa"/>
          </w:tcPr>
          <w:p w:rsidR="00142920" w:rsidRDefault="00142920" w:rsidP="00142920">
            <w:r w:rsidRPr="00142920">
              <w:t>IRV_CARD_ERR 104</w:t>
            </w:r>
          </w:p>
        </w:tc>
        <w:tc>
          <w:tcPr>
            <w:tcW w:w="3878" w:type="dxa"/>
          </w:tcPr>
          <w:p w:rsidR="00142920" w:rsidRDefault="00142920" w:rsidP="00142920">
            <w:r w:rsidRPr="00142920">
              <w:rPr>
                <w:rFonts w:hint="eastAsia"/>
              </w:rPr>
              <w:t>卡片响应异常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142920" w:rsidRDefault="00142920" w:rsidP="00142920">
            <w:r w:rsidRPr="00142920">
              <w:t>IRV_PSAM_ERR 105</w:t>
            </w:r>
          </w:p>
        </w:tc>
        <w:tc>
          <w:tcPr>
            <w:tcW w:w="3878" w:type="dxa"/>
          </w:tcPr>
          <w:p w:rsidR="00142920" w:rsidRDefault="00142920" w:rsidP="00142920">
            <w:r w:rsidRPr="00142920">
              <w:t>PSAM</w:t>
            </w:r>
            <w:r w:rsidRPr="00142920">
              <w:rPr>
                <w:rFonts w:hint="eastAsia"/>
              </w:rPr>
              <w:t>卡片响应异常</w:t>
            </w:r>
          </w:p>
        </w:tc>
      </w:tr>
      <w:tr w:rsidR="00142920" w:rsidTr="00873B4F">
        <w:tc>
          <w:tcPr>
            <w:tcW w:w="959" w:type="dxa"/>
          </w:tcPr>
          <w:p w:rsidR="00142920" w:rsidRDefault="00142920" w:rsidP="00142920">
            <w:r>
              <w:rPr>
                <w:rFonts w:hint="eastAsia"/>
              </w:rPr>
              <w:t>7</w:t>
            </w:r>
          </w:p>
        </w:tc>
        <w:tc>
          <w:tcPr>
            <w:tcW w:w="3685" w:type="dxa"/>
          </w:tcPr>
          <w:p w:rsidR="00142920" w:rsidRDefault="009043D2" w:rsidP="00142920">
            <w:r w:rsidRPr="004D4AE0">
              <w:t>IRV_IRK_VERR 106</w:t>
            </w:r>
          </w:p>
        </w:tc>
        <w:tc>
          <w:tcPr>
            <w:tcW w:w="3878" w:type="dxa"/>
          </w:tcPr>
          <w:p w:rsidR="00142920" w:rsidRDefault="009043D2" w:rsidP="00142920">
            <w:r w:rsidRPr="004D4AE0">
              <w:rPr>
                <w:rFonts w:hint="eastAsia"/>
              </w:rPr>
              <w:t>内部认证失败</w:t>
            </w:r>
          </w:p>
        </w:tc>
      </w:tr>
      <w:tr w:rsidR="00142920" w:rsidTr="00873B4F">
        <w:tc>
          <w:tcPr>
            <w:tcW w:w="959" w:type="dxa"/>
          </w:tcPr>
          <w:p w:rsidR="00142920" w:rsidRDefault="009043D2" w:rsidP="00142920"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142920" w:rsidRDefault="009043D2" w:rsidP="00142920">
            <w:r w:rsidRPr="004D4AE0">
              <w:t>IRV_RD_BINERR 107</w:t>
            </w:r>
          </w:p>
        </w:tc>
        <w:tc>
          <w:tcPr>
            <w:tcW w:w="3878" w:type="dxa"/>
          </w:tcPr>
          <w:p w:rsidR="00142920" w:rsidRDefault="009043D2" w:rsidP="00142920">
            <w:r w:rsidRPr="004D4AE0">
              <w:rPr>
                <w:rFonts w:hint="eastAsia"/>
              </w:rPr>
              <w:t>读</w:t>
            </w:r>
            <w:r w:rsidRPr="004D4AE0">
              <w:t>BIN</w:t>
            </w:r>
            <w:r w:rsidRPr="004D4AE0">
              <w:rPr>
                <w:rFonts w:hint="eastAsia"/>
              </w:rPr>
              <w:t>失败</w:t>
            </w:r>
          </w:p>
        </w:tc>
      </w:tr>
      <w:tr w:rsidR="009043D2" w:rsidTr="00873B4F">
        <w:tc>
          <w:tcPr>
            <w:tcW w:w="959" w:type="dxa"/>
          </w:tcPr>
          <w:p w:rsidR="009043D2" w:rsidRDefault="009043D2" w:rsidP="00142920">
            <w:r>
              <w:rPr>
                <w:rFonts w:hint="eastAsia"/>
              </w:rPr>
              <w:t>9</w:t>
            </w:r>
          </w:p>
        </w:tc>
        <w:tc>
          <w:tcPr>
            <w:tcW w:w="3685" w:type="dxa"/>
          </w:tcPr>
          <w:p w:rsidR="009043D2" w:rsidRPr="004D4AE0" w:rsidRDefault="009043D2" w:rsidP="00142920">
            <w:r w:rsidRPr="004D4AE0">
              <w:t>IRV_WR_RCDERR 108</w:t>
            </w:r>
          </w:p>
        </w:tc>
        <w:tc>
          <w:tcPr>
            <w:tcW w:w="3878" w:type="dxa"/>
          </w:tcPr>
          <w:p w:rsidR="009043D2" w:rsidRPr="004D4AE0" w:rsidRDefault="009043D2" w:rsidP="00142920">
            <w:proofErr w:type="gramStart"/>
            <w:r w:rsidRPr="004D4AE0">
              <w:rPr>
                <w:rFonts w:hint="eastAsia"/>
              </w:rPr>
              <w:t>写记录</w:t>
            </w:r>
            <w:proofErr w:type="gramEnd"/>
            <w:r w:rsidRPr="004D4AE0">
              <w:rPr>
                <w:rFonts w:hint="eastAsia"/>
              </w:rPr>
              <w:t>失败</w:t>
            </w:r>
          </w:p>
        </w:tc>
      </w:tr>
      <w:tr w:rsidR="009043D2" w:rsidTr="00873B4F">
        <w:tc>
          <w:tcPr>
            <w:tcW w:w="959" w:type="dxa"/>
          </w:tcPr>
          <w:p w:rsidR="009043D2" w:rsidRDefault="009043D2" w:rsidP="00142920"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</w:tcPr>
          <w:p w:rsidR="009043D2" w:rsidRPr="004D4AE0" w:rsidRDefault="009043D2" w:rsidP="00142920">
            <w:r w:rsidRPr="004D4AE0">
              <w:t>IRV_WR_BINERR 109</w:t>
            </w:r>
          </w:p>
        </w:tc>
        <w:tc>
          <w:tcPr>
            <w:tcW w:w="3878" w:type="dxa"/>
          </w:tcPr>
          <w:p w:rsidR="009043D2" w:rsidRPr="004D4AE0" w:rsidRDefault="009043D2" w:rsidP="00142920">
            <w:r w:rsidRPr="004D4AE0">
              <w:rPr>
                <w:rFonts w:hint="eastAsia"/>
              </w:rPr>
              <w:t>写</w:t>
            </w:r>
            <w:r w:rsidRPr="004D4AE0">
              <w:t>BIN</w:t>
            </w:r>
            <w:r w:rsidRPr="004D4AE0">
              <w:rPr>
                <w:rFonts w:hint="eastAsia"/>
              </w:rPr>
              <w:t>失败</w:t>
            </w:r>
          </w:p>
        </w:tc>
      </w:tr>
      <w:tr w:rsidR="009043D2" w:rsidTr="00873B4F">
        <w:tc>
          <w:tcPr>
            <w:tcW w:w="959" w:type="dxa"/>
          </w:tcPr>
          <w:p w:rsidR="009043D2" w:rsidRDefault="009043D2" w:rsidP="00142920">
            <w:r>
              <w:rPr>
                <w:rFonts w:hint="eastAsia"/>
              </w:rPr>
              <w:t>11</w:t>
            </w:r>
          </w:p>
        </w:tc>
        <w:tc>
          <w:tcPr>
            <w:tcW w:w="3685" w:type="dxa"/>
          </w:tcPr>
          <w:p w:rsidR="009043D2" w:rsidRDefault="009043D2" w:rsidP="00142920">
            <w:r w:rsidRPr="004D4AE0">
              <w:t>IRV_W_DF03EF05ERR 110</w:t>
            </w:r>
          </w:p>
        </w:tc>
        <w:tc>
          <w:tcPr>
            <w:tcW w:w="3878" w:type="dxa"/>
          </w:tcPr>
          <w:p w:rsidR="009043D2" w:rsidRDefault="009043D2" w:rsidP="00142920">
            <w:r w:rsidRPr="004D4AE0">
              <w:rPr>
                <w:rFonts w:hint="eastAsia"/>
              </w:rPr>
              <w:t>写</w:t>
            </w:r>
            <w:r w:rsidRPr="004D4AE0">
              <w:t>DF03EF05</w:t>
            </w:r>
            <w:r w:rsidRPr="004D4AE0">
              <w:rPr>
                <w:rFonts w:hint="eastAsia"/>
              </w:rPr>
              <w:t>失败</w:t>
            </w:r>
          </w:p>
        </w:tc>
      </w:tr>
      <w:tr w:rsidR="009043D2" w:rsidTr="00873B4F">
        <w:tc>
          <w:tcPr>
            <w:tcW w:w="959" w:type="dxa"/>
          </w:tcPr>
          <w:p w:rsidR="009043D2" w:rsidRDefault="009043D2" w:rsidP="00142920">
            <w:r>
              <w:rPr>
                <w:rFonts w:hint="eastAsia"/>
              </w:rPr>
              <w:t>12</w:t>
            </w:r>
          </w:p>
        </w:tc>
        <w:tc>
          <w:tcPr>
            <w:tcW w:w="3685" w:type="dxa"/>
          </w:tcPr>
          <w:p w:rsidR="009043D2" w:rsidRDefault="009043D2" w:rsidP="00142920">
            <w:r w:rsidRPr="004D4AE0">
              <w:t>IRV_ER_DF03EF05ERR 111</w:t>
            </w:r>
          </w:p>
        </w:tc>
        <w:tc>
          <w:tcPr>
            <w:tcW w:w="3878" w:type="dxa"/>
          </w:tcPr>
          <w:p w:rsidR="009043D2" w:rsidRDefault="009043D2" w:rsidP="00142920">
            <w:r w:rsidRPr="004D4AE0">
              <w:rPr>
                <w:rFonts w:hint="eastAsia"/>
              </w:rPr>
              <w:t>擦除</w:t>
            </w:r>
            <w:r w:rsidRPr="004D4AE0">
              <w:t>DF03EF05</w:t>
            </w:r>
            <w:r w:rsidRPr="004D4AE0">
              <w:rPr>
                <w:rFonts w:hint="eastAsia"/>
              </w:rPr>
              <w:t>失败</w:t>
            </w:r>
          </w:p>
        </w:tc>
      </w:tr>
      <w:tr w:rsidR="009043D2" w:rsidTr="00873B4F">
        <w:tc>
          <w:tcPr>
            <w:tcW w:w="959" w:type="dxa"/>
          </w:tcPr>
          <w:p w:rsidR="009043D2" w:rsidRDefault="009043D2" w:rsidP="00142920">
            <w:r>
              <w:rPr>
                <w:rFonts w:hint="eastAsia"/>
              </w:rPr>
              <w:t>13</w:t>
            </w:r>
          </w:p>
        </w:tc>
        <w:tc>
          <w:tcPr>
            <w:tcW w:w="3685" w:type="dxa"/>
          </w:tcPr>
          <w:p w:rsidR="009043D2" w:rsidRDefault="009043D2" w:rsidP="00142920">
            <w:r w:rsidRPr="004D4AE0">
              <w:t>IRV_RCINVALID 112</w:t>
            </w:r>
          </w:p>
        </w:tc>
        <w:tc>
          <w:tcPr>
            <w:tcW w:w="3878" w:type="dxa"/>
          </w:tcPr>
          <w:p w:rsidR="009043D2" w:rsidRDefault="004D4AE0" w:rsidP="00142920">
            <w:r w:rsidRPr="004D4AE0">
              <w:rPr>
                <w:rFonts w:hint="eastAsia"/>
              </w:rPr>
              <w:t>记录</w:t>
            </w:r>
            <w:proofErr w:type="gramStart"/>
            <w:r w:rsidRPr="004D4AE0">
              <w:rPr>
                <w:rFonts w:hint="eastAsia"/>
              </w:rPr>
              <w:t>不</w:t>
            </w:r>
            <w:proofErr w:type="gramEnd"/>
            <w:r w:rsidRPr="004D4AE0">
              <w:rPr>
                <w:rFonts w:hint="eastAsia"/>
              </w:rPr>
              <w:t>可用</w:t>
            </w:r>
            <w:r w:rsidRPr="004D4AE0">
              <w:t>(ef </w:t>
            </w:r>
            <w:r w:rsidRPr="004D4AE0">
              <w:rPr>
                <w:rFonts w:hint="eastAsia"/>
              </w:rPr>
              <w:t>有效标记为</w:t>
            </w:r>
            <w:r w:rsidRPr="004D4AE0">
              <w:t> ff)</w:t>
            </w:r>
          </w:p>
        </w:tc>
      </w:tr>
      <w:tr w:rsidR="009043D2" w:rsidTr="00873B4F">
        <w:tc>
          <w:tcPr>
            <w:tcW w:w="959" w:type="dxa"/>
          </w:tcPr>
          <w:p w:rsidR="009043D2" w:rsidRDefault="009043D2" w:rsidP="00142920">
            <w:r>
              <w:rPr>
                <w:rFonts w:hint="eastAsia"/>
              </w:rPr>
              <w:t>14</w:t>
            </w:r>
          </w:p>
        </w:tc>
        <w:tc>
          <w:tcPr>
            <w:tcW w:w="3685" w:type="dxa"/>
          </w:tcPr>
          <w:p w:rsidR="009043D2" w:rsidRDefault="009043D2" w:rsidP="00142920">
            <w:r w:rsidRPr="004D4AE0">
              <w:t>IRV_DDF1EF07_DATAERR 113</w:t>
            </w:r>
          </w:p>
        </w:tc>
        <w:tc>
          <w:tcPr>
            <w:tcW w:w="3878" w:type="dxa"/>
          </w:tcPr>
          <w:p w:rsidR="009043D2" w:rsidRDefault="004D4AE0" w:rsidP="00142920">
            <w:r w:rsidRPr="004D4AE0">
              <w:rPr>
                <w:rFonts w:hint="eastAsia"/>
              </w:rPr>
              <w:t>照片文件数据异常</w:t>
            </w:r>
          </w:p>
        </w:tc>
      </w:tr>
    </w:tbl>
    <w:p w:rsidR="00142920" w:rsidRPr="00142920" w:rsidRDefault="00142920" w:rsidP="00142920"/>
    <w:sectPr w:rsidR="00142920" w:rsidRPr="00142920" w:rsidSect="0012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890" w:rsidRDefault="00845890" w:rsidP="0047132A">
      <w:r>
        <w:separator/>
      </w:r>
    </w:p>
  </w:endnote>
  <w:endnote w:type="continuationSeparator" w:id="1">
    <w:p w:rsidR="00845890" w:rsidRDefault="00845890" w:rsidP="00471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0C7" w:rsidRDefault="00B310C7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8A1" w:rsidRDefault="00D40768">
    <w:pPr>
      <w:pStyle w:val="af0"/>
      <w:jc w:val="center"/>
    </w:pPr>
    <w:r w:rsidRPr="00D40768">
      <w:fldChar w:fldCharType="begin"/>
    </w:r>
    <w:r w:rsidR="006328A1">
      <w:instrText xml:space="preserve"> PAGE   \* MERGEFORMAT </w:instrText>
    </w:r>
    <w:r w:rsidRPr="00D40768">
      <w:fldChar w:fldCharType="separate"/>
    </w:r>
    <w:r w:rsidR="00B310C7" w:rsidRPr="00B310C7">
      <w:rPr>
        <w:noProof/>
        <w:lang w:val="zh-CN"/>
      </w:rPr>
      <w:t>14</w:t>
    </w:r>
    <w:r>
      <w:rPr>
        <w:noProof/>
        <w:lang w:val="zh-CN"/>
      </w:rPr>
      <w:fldChar w:fldCharType="end"/>
    </w:r>
  </w:p>
  <w:p w:rsidR="006328A1" w:rsidRDefault="006328A1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0C7" w:rsidRDefault="00B310C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890" w:rsidRDefault="00845890" w:rsidP="0047132A">
      <w:r>
        <w:separator/>
      </w:r>
    </w:p>
  </w:footnote>
  <w:footnote w:type="continuationSeparator" w:id="1">
    <w:p w:rsidR="00845890" w:rsidRDefault="00845890" w:rsidP="00471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0C7" w:rsidRDefault="00B310C7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8A1" w:rsidRDefault="00D40768" w:rsidP="00B310C7">
    <w:pPr>
      <w:pStyle w:val="af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33.15pt;margin-top:21.65pt;width:6in;height:23.4pt;z-index:251657216" filled="f" stroked="f">
          <v:textbox style="mso-next-textbox:#_x0000_s2049">
            <w:txbxContent>
              <w:p w:rsidR="006328A1" w:rsidRPr="008965CD" w:rsidRDefault="006328A1" w:rsidP="004058E0">
                <w:pPr>
                  <w:jc w:val="left"/>
                </w:pPr>
                <w:r>
                  <w:rPr>
                    <w:rFonts w:cs="宋体" w:hint="eastAsia"/>
                  </w:rPr>
                  <w:t>居民</w:t>
                </w:r>
                <w:proofErr w:type="gramStart"/>
                <w:r>
                  <w:rPr>
                    <w:rFonts w:cs="宋体" w:hint="eastAsia"/>
                  </w:rPr>
                  <w:t>健康卡</w:t>
                </w:r>
                <w:proofErr w:type="gramEnd"/>
                <w:r>
                  <w:rPr>
                    <w:rFonts w:cs="宋体" w:hint="eastAsia"/>
                  </w:rPr>
                  <w:t>应用接口技术规范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0C7" w:rsidRDefault="00B310C7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AAAA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E9168E5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46F22DD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5C0A47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81AB5B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BDCA8DF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45CAD7E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ECBA337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9590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3CE1F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0">
    <w:nsid w:val="0349407B"/>
    <w:multiLevelType w:val="hybridMultilevel"/>
    <w:tmpl w:val="FD928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pStyle w:val="a2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3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4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2C1D1FE0"/>
    <w:multiLevelType w:val="hybridMultilevel"/>
    <w:tmpl w:val="3D9E54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18C77AC"/>
    <w:multiLevelType w:val="multilevel"/>
    <w:tmpl w:val="A34E864A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4">
    <w:nsid w:val="394C6A1B"/>
    <w:multiLevelType w:val="hybridMultilevel"/>
    <w:tmpl w:val="4BF0C21C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>
      <w:start w:val="1"/>
      <w:numFmt w:val="lowerLetter"/>
      <w:lvlText w:val="%5)"/>
      <w:lvlJc w:val="left"/>
      <w:pPr>
        <w:ind w:left="2667" w:hanging="420"/>
      </w:pPr>
    </w:lvl>
    <w:lvl w:ilvl="5" w:tplc="0409001B">
      <w:start w:val="1"/>
      <w:numFmt w:val="lowerRoman"/>
      <w:lvlText w:val="%6."/>
      <w:lvlJc w:val="right"/>
      <w:pPr>
        <w:ind w:left="3087" w:hanging="420"/>
      </w:pPr>
    </w:lvl>
    <w:lvl w:ilvl="6" w:tplc="0409000F">
      <w:start w:val="1"/>
      <w:numFmt w:val="decimal"/>
      <w:lvlText w:val="%7."/>
      <w:lvlJc w:val="left"/>
      <w:pPr>
        <w:ind w:left="3507" w:hanging="420"/>
      </w:pPr>
    </w:lvl>
    <w:lvl w:ilvl="7" w:tplc="04090019">
      <w:start w:val="1"/>
      <w:numFmt w:val="lowerLetter"/>
      <w:lvlText w:val="%8)"/>
      <w:lvlJc w:val="left"/>
      <w:pPr>
        <w:ind w:left="3927" w:hanging="420"/>
      </w:pPr>
    </w:lvl>
    <w:lvl w:ilvl="8" w:tplc="0409001B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4ACB0D4B"/>
    <w:multiLevelType w:val="multilevel"/>
    <w:tmpl w:val="438CAF98"/>
    <w:lvl w:ilvl="0">
      <w:start w:val="1"/>
      <w:numFmt w:val="decimal"/>
      <w:pStyle w:val="cr4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F8B4576"/>
    <w:multiLevelType w:val="hybridMultilevel"/>
    <w:tmpl w:val="69F422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57C2AF5"/>
    <w:multiLevelType w:val="multilevel"/>
    <w:tmpl w:val="5AB41562"/>
    <w:lvl w:ilvl="0">
      <w:start w:val="1"/>
      <w:numFmt w:val="decimal"/>
      <w:pStyle w:val="a5"/>
      <w:suff w:val="nothing"/>
      <w:lvlText w:val="图%1　"/>
      <w:lvlJc w:val="left"/>
      <w:pPr>
        <w:ind w:left="2100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hint="default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8">
    <w:nsid w:val="5AD0346F"/>
    <w:multiLevelType w:val="hybridMultilevel"/>
    <w:tmpl w:val="69F422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57805C0"/>
    <w:multiLevelType w:val="hybridMultilevel"/>
    <w:tmpl w:val="A68E1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6A5C7C"/>
    <w:multiLevelType w:val="hybridMultilevel"/>
    <w:tmpl w:val="5B040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933334"/>
    <w:multiLevelType w:val="hybridMultilevel"/>
    <w:tmpl w:val="39CCA6C6"/>
    <w:lvl w:ilvl="0" w:tplc="30F6BB28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689A453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BA8547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E12401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C7886B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6B8004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602321A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8AE5548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D521A5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1"/>
  </w:num>
  <w:num w:numId="27">
    <w:abstractNumId w:val="21"/>
  </w:num>
  <w:num w:numId="28">
    <w:abstractNumId w:val="8"/>
  </w:num>
  <w:num w:numId="29">
    <w:abstractNumId w:val="2"/>
  </w:num>
  <w:num w:numId="30">
    <w:abstractNumId w:val="9"/>
  </w:num>
  <w:num w:numId="31">
    <w:abstractNumId w:val="3"/>
  </w:num>
  <w:num w:numId="32">
    <w:abstractNumId w:val="1"/>
  </w:num>
  <w:num w:numId="33">
    <w:abstractNumId w:val="0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2"/>
  </w:num>
  <w:num w:numId="41">
    <w:abstractNumId w:val="18"/>
  </w:num>
  <w:num w:numId="42">
    <w:abstractNumId w:val="10"/>
  </w:num>
  <w:num w:numId="43">
    <w:abstractNumId w:val="19"/>
  </w:num>
  <w:num w:numId="44">
    <w:abstractNumId w:val="20"/>
  </w:num>
  <w:num w:numId="4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5C5"/>
    <w:rsid w:val="000037B8"/>
    <w:rsid w:val="00003CDF"/>
    <w:rsid w:val="000059E5"/>
    <w:rsid w:val="000068E8"/>
    <w:rsid w:val="00037DEC"/>
    <w:rsid w:val="00040737"/>
    <w:rsid w:val="0004299A"/>
    <w:rsid w:val="00042A90"/>
    <w:rsid w:val="00052881"/>
    <w:rsid w:val="00057022"/>
    <w:rsid w:val="00063B5F"/>
    <w:rsid w:val="00065890"/>
    <w:rsid w:val="000753F7"/>
    <w:rsid w:val="0008212B"/>
    <w:rsid w:val="0008269B"/>
    <w:rsid w:val="000908D8"/>
    <w:rsid w:val="000915CA"/>
    <w:rsid w:val="00096249"/>
    <w:rsid w:val="00097FC0"/>
    <w:rsid w:val="000A097D"/>
    <w:rsid w:val="000A0C04"/>
    <w:rsid w:val="000A0FFB"/>
    <w:rsid w:val="000A2F0A"/>
    <w:rsid w:val="000C2E02"/>
    <w:rsid w:val="000D18C8"/>
    <w:rsid w:val="000D1FD9"/>
    <w:rsid w:val="000D30E9"/>
    <w:rsid w:val="000D44B0"/>
    <w:rsid w:val="000D6EAF"/>
    <w:rsid w:val="000E2A72"/>
    <w:rsid w:val="000F0F60"/>
    <w:rsid w:val="000F4A8C"/>
    <w:rsid w:val="00100BDA"/>
    <w:rsid w:val="00103441"/>
    <w:rsid w:val="0010677D"/>
    <w:rsid w:val="00106AC6"/>
    <w:rsid w:val="001118AC"/>
    <w:rsid w:val="001123F5"/>
    <w:rsid w:val="00116A97"/>
    <w:rsid w:val="00116C04"/>
    <w:rsid w:val="00121111"/>
    <w:rsid w:val="001217E8"/>
    <w:rsid w:val="001229CF"/>
    <w:rsid w:val="001325B6"/>
    <w:rsid w:val="001373EF"/>
    <w:rsid w:val="00140F05"/>
    <w:rsid w:val="00142920"/>
    <w:rsid w:val="0014568C"/>
    <w:rsid w:val="00155A54"/>
    <w:rsid w:val="00167653"/>
    <w:rsid w:val="00190C03"/>
    <w:rsid w:val="001A181C"/>
    <w:rsid w:val="001A2572"/>
    <w:rsid w:val="001B303E"/>
    <w:rsid w:val="001B5C8B"/>
    <w:rsid w:val="001B65F5"/>
    <w:rsid w:val="001B7ADC"/>
    <w:rsid w:val="001C2874"/>
    <w:rsid w:val="001C2999"/>
    <w:rsid w:val="001C5BA8"/>
    <w:rsid w:val="001D353C"/>
    <w:rsid w:val="001D4B29"/>
    <w:rsid w:val="001D6471"/>
    <w:rsid w:val="001E1185"/>
    <w:rsid w:val="001E4597"/>
    <w:rsid w:val="001E4E98"/>
    <w:rsid w:val="001E685C"/>
    <w:rsid w:val="001F0F56"/>
    <w:rsid w:val="001F6B6B"/>
    <w:rsid w:val="002065D5"/>
    <w:rsid w:val="00210106"/>
    <w:rsid w:val="0021718F"/>
    <w:rsid w:val="00217F4D"/>
    <w:rsid w:val="0022674B"/>
    <w:rsid w:val="00227E30"/>
    <w:rsid w:val="002319B2"/>
    <w:rsid w:val="00232882"/>
    <w:rsid w:val="00235356"/>
    <w:rsid w:val="002416CC"/>
    <w:rsid w:val="00241B0D"/>
    <w:rsid w:val="00243913"/>
    <w:rsid w:val="002512A1"/>
    <w:rsid w:val="00251945"/>
    <w:rsid w:val="00255CDA"/>
    <w:rsid w:val="002602F7"/>
    <w:rsid w:val="002652AD"/>
    <w:rsid w:val="00270931"/>
    <w:rsid w:val="002710CA"/>
    <w:rsid w:val="002729C5"/>
    <w:rsid w:val="00282CE3"/>
    <w:rsid w:val="00286042"/>
    <w:rsid w:val="002874DF"/>
    <w:rsid w:val="00292839"/>
    <w:rsid w:val="00292848"/>
    <w:rsid w:val="00292C2E"/>
    <w:rsid w:val="00292E47"/>
    <w:rsid w:val="00292F7A"/>
    <w:rsid w:val="00293C04"/>
    <w:rsid w:val="00293CE5"/>
    <w:rsid w:val="002A1738"/>
    <w:rsid w:val="002B2EE8"/>
    <w:rsid w:val="002C5B61"/>
    <w:rsid w:val="002D0CA6"/>
    <w:rsid w:val="002D150D"/>
    <w:rsid w:val="002D2AB3"/>
    <w:rsid w:val="002D789E"/>
    <w:rsid w:val="002E147D"/>
    <w:rsid w:val="002E54F2"/>
    <w:rsid w:val="002E5767"/>
    <w:rsid w:val="002E68BA"/>
    <w:rsid w:val="002F5CDC"/>
    <w:rsid w:val="00300BA0"/>
    <w:rsid w:val="00303634"/>
    <w:rsid w:val="003164FD"/>
    <w:rsid w:val="003240E4"/>
    <w:rsid w:val="00330470"/>
    <w:rsid w:val="003323F2"/>
    <w:rsid w:val="00332679"/>
    <w:rsid w:val="00334D78"/>
    <w:rsid w:val="00334E63"/>
    <w:rsid w:val="00345367"/>
    <w:rsid w:val="0034680B"/>
    <w:rsid w:val="00346DCD"/>
    <w:rsid w:val="00355E7C"/>
    <w:rsid w:val="003613F9"/>
    <w:rsid w:val="003622F7"/>
    <w:rsid w:val="00373D4B"/>
    <w:rsid w:val="003773E8"/>
    <w:rsid w:val="0037774E"/>
    <w:rsid w:val="003800B6"/>
    <w:rsid w:val="0038022D"/>
    <w:rsid w:val="003815DB"/>
    <w:rsid w:val="0038452A"/>
    <w:rsid w:val="00386154"/>
    <w:rsid w:val="003924E3"/>
    <w:rsid w:val="003927E7"/>
    <w:rsid w:val="003951B0"/>
    <w:rsid w:val="00395809"/>
    <w:rsid w:val="003A0133"/>
    <w:rsid w:val="003A0704"/>
    <w:rsid w:val="003A1FB1"/>
    <w:rsid w:val="003B68F3"/>
    <w:rsid w:val="003B7D8A"/>
    <w:rsid w:val="003C7AE8"/>
    <w:rsid w:val="003D6C7B"/>
    <w:rsid w:val="003E5C2D"/>
    <w:rsid w:val="003E62F8"/>
    <w:rsid w:val="003F1B49"/>
    <w:rsid w:val="003F23E7"/>
    <w:rsid w:val="004004E9"/>
    <w:rsid w:val="00404FBA"/>
    <w:rsid w:val="004058E0"/>
    <w:rsid w:val="00405DEE"/>
    <w:rsid w:val="004114A1"/>
    <w:rsid w:val="00411BA0"/>
    <w:rsid w:val="00413FDC"/>
    <w:rsid w:val="0041482D"/>
    <w:rsid w:val="00415CF9"/>
    <w:rsid w:val="004210A3"/>
    <w:rsid w:val="00426568"/>
    <w:rsid w:val="00431A1E"/>
    <w:rsid w:val="00435258"/>
    <w:rsid w:val="0043598C"/>
    <w:rsid w:val="00435E81"/>
    <w:rsid w:val="00436CC8"/>
    <w:rsid w:val="004430CB"/>
    <w:rsid w:val="004457D6"/>
    <w:rsid w:val="00450AA9"/>
    <w:rsid w:val="004516F0"/>
    <w:rsid w:val="00456680"/>
    <w:rsid w:val="00457940"/>
    <w:rsid w:val="00462106"/>
    <w:rsid w:val="0046438E"/>
    <w:rsid w:val="00466807"/>
    <w:rsid w:val="004710F7"/>
    <w:rsid w:val="0047132A"/>
    <w:rsid w:val="0047455B"/>
    <w:rsid w:val="00475348"/>
    <w:rsid w:val="004811B7"/>
    <w:rsid w:val="004814A3"/>
    <w:rsid w:val="004816D6"/>
    <w:rsid w:val="00493815"/>
    <w:rsid w:val="00494C7E"/>
    <w:rsid w:val="004A1C8F"/>
    <w:rsid w:val="004A681B"/>
    <w:rsid w:val="004A71A4"/>
    <w:rsid w:val="004B61D5"/>
    <w:rsid w:val="004B6593"/>
    <w:rsid w:val="004B68B4"/>
    <w:rsid w:val="004B6CEB"/>
    <w:rsid w:val="004B6F3F"/>
    <w:rsid w:val="004C2689"/>
    <w:rsid w:val="004C3414"/>
    <w:rsid w:val="004C36D8"/>
    <w:rsid w:val="004C7F9C"/>
    <w:rsid w:val="004D1AFF"/>
    <w:rsid w:val="004D1CA6"/>
    <w:rsid w:val="004D4AE0"/>
    <w:rsid w:val="004E4742"/>
    <w:rsid w:val="004E5C87"/>
    <w:rsid w:val="004E7F4D"/>
    <w:rsid w:val="004F0CB4"/>
    <w:rsid w:val="004F6FB1"/>
    <w:rsid w:val="00500C6D"/>
    <w:rsid w:val="00507CE3"/>
    <w:rsid w:val="00511209"/>
    <w:rsid w:val="005135D3"/>
    <w:rsid w:val="00514DF1"/>
    <w:rsid w:val="00524F88"/>
    <w:rsid w:val="00525BE0"/>
    <w:rsid w:val="00531A97"/>
    <w:rsid w:val="00551E61"/>
    <w:rsid w:val="00556D36"/>
    <w:rsid w:val="0056518C"/>
    <w:rsid w:val="00570A9A"/>
    <w:rsid w:val="00572494"/>
    <w:rsid w:val="00580367"/>
    <w:rsid w:val="00584CBF"/>
    <w:rsid w:val="00587AAD"/>
    <w:rsid w:val="005912E9"/>
    <w:rsid w:val="00595DA0"/>
    <w:rsid w:val="0059701A"/>
    <w:rsid w:val="005A13F5"/>
    <w:rsid w:val="005A3BCC"/>
    <w:rsid w:val="005A5E1D"/>
    <w:rsid w:val="005A6188"/>
    <w:rsid w:val="005B3078"/>
    <w:rsid w:val="005B31C5"/>
    <w:rsid w:val="005B4C3D"/>
    <w:rsid w:val="005B7B10"/>
    <w:rsid w:val="005C7EF9"/>
    <w:rsid w:val="005D013F"/>
    <w:rsid w:val="005D26B2"/>
    <w:rsid w:val="005E338C"/>
    <w:rsid w:val="005F4980"/>
    <w:rsid w:val="005F5434"/>
    <w:rsid w:val="0060531D"/>
    <w:rsid w:val="00610D7D"/>
    <w:rsid w:val="006169BD"/>
    <w:rsid w:val="0062727C"/>
    <w:rsid w:val="006326C7"/>
    <w:rsid w:val="006328A1"/>
    <w:rsid w:val="006337D2"/>
    <w:rsid w:val="00634B81"/>
    <w:rsid w:val="00637D28"/>
    <w:rsid w:val="006433AE"/>
    <w:rsid w:val="00643D34"/>
    <w:rsid w:val="006457EE"/>
    <w:rsid w:val="0064629F"/>
    <w:rsid w:val="0065494B"/>
    <w:rsid w:val="00667CBF"/>
    <w:rsid w:val="006744D1"/>
    <w:rsid w:val="00674F18"/>
    <w:rsid w:val="006763EF"/>
    <w:rsid w:val="00687C6F"/>
    <w:rsid w:val="006917B4"/>
    <w:rsid w:val="00692A6E"/>
    <w:rsid w:val="00693BEA"/>
    <w:rsid w:val="006B0730"/>
    <w:rsid w:val="006C5B4C"/>
    <w:rsid w:val="006C7D5F"/>
    <w:rsid w:val="006D0ACA"/>
    <w:rsid w:val="006D1122"/>
    <w:rsid w:val="006D6091"/>
    <w:rsid w:val="006D64DF"/>
    <w:rsid w:val="006E410A"/>
    <w:rsid w:val="006F076A"/>
    <w:rsid w:val="006F4FE4"/>
    <w:rsid w:val="007001ED"/>
    <w:rsid w:val="00704A38"/>
    <w:rsid w:val="00706AF2"/>
    <w:rsid w:val="00720833"/>
    <w:rsid w:val="00726FEC"/>
    <w:rsid w:val="00732A11"/>
    <w:rsid w:val="00750005"/>
    <w:rsid w:val="00750C31"/>
    <w:rsid w:val="007651C2"/>
    <w:rsid w:val="00770603"/>
    <w:rsid w:val="007822EE"/>
    <w:rsid w:val="00784921"/>
    <w:rsid w:val="0078765D"/>
    <w:rsid w:val="0079273B"/>
    <w:rsid w:val="007A3A61"/>
    <w:rsid w:val="007A4200"/>
    <w:rsid w:val="007A57D0"/>
    <w:rsid w:val="007B6A2A"/>
    <w:rsid w:val="007B6E93"/>
    <w:rsid w:val="007C1A4B"/>
    <w:rsid w:val="007C38C9"/>
    <w:rsid w:val="007D0761"/>
    <w:rsid w:val="007D0A70"/>
    <w:rsid w:val="007D2E3D"/>
    <w:rsid w:val="007D6AB6"/>
    <w:rsid w:val="007E09E5"/>
    <w:rsid w:val="007F1F35"/>
    <w:rsid w:val="007F3DCD"/>
    <w:rsid w:val="007F4E30"/>
    <w:rsid w:val="00800C03"/>
    <w:rsid w:val="00801D69"/>
    <w:rsid w:val="00801DBA"/>
    <w:rsid w:val="00802C52"/>
    <w:rsid w:val="00806D93"/>
    <w:rsid w:val="00807659"/>
    <w:rsid w:val="008224BF"/>
    <w:rsid w:val="00824A53"/>
    <w:rsid w:val="00825060"/>
    <w:rsid w:val="0082701F"/>
    <w:rsid w:val="00840EEC"/>
    <w:rsid w:val="00845890"/>
    <w:rsid w:val="008517E7"/>
    <w:rsid w:val="008658FD"/>
    <w:rsid w:val="008702FD"/>
    <w:rsid w:val="00870634"/>
    <w:rsid w:val="00873B4F"/>
    <w:rsid w:val="00875FBC"/>
    <w:rsid w:val="00885EBF"/>
    <w:rsid w:val="00892616"/>
    <w:rsid w:val="00892E87"/>
    <w:rsid w:val="00892FFD"/>
    <w:rsid w:val="00894D20"/>
    <w:rsid w:val="008965CD"/>
    <w:rsid w:val="00896955"/>
    <w:rsid w:val="008A2AAD"/>
    <w:rsid w:val="008A320F"/>
    <w:rsid w:val="008A7694"/>
    <w:rsid w:val="008B4A7E"/>
    <w:rsid w:val="008B5369"/>
    <w:rsid w:val="008C0E6E"/>
    <w:rsid w:val="008D0DE0"/>
    <w:rsid w:val="008D1ED2"/>
    <w:rsid w:val="008D49BD"/>
    <w:rsid w:val="008D6C24"/>
    <w:rsid w:val="008E059F"/>
    <w:rsid w:val="008E662E"/>
    <w:rsid w:val="008E74C8"/>
    <w:rsid w:val="00900A78"/>
    <w:rsid w:val="00901E34"/>
    <w:rsid w:val="009043D2"/>
    <w:rsid w:val="009063F8"/>
    <w:rsid w:val="009116D3"/>
    <w:rsid w:val="009160BE"/>
    <w:rsid w:val="009165CD"/>
    <w:rsid w:val="00921CA1"/>
    <w:rsid w:val="00940B41"/>
    <w:rsid w:val="00941C82"/>
    <w:rsid w:val="00943138"/>
    <w:rsid w:val="00945747"/>
    <w:rsid w:val="00947742"/>
    <w:rsid w:val="0096230C"/>
    <w:rsid w:val="009628D7"/>
    <w:rsid w:val="0096639E"/>
    <w:rsid w:val="009663D6"/>
    <w:rsid w:val="00974E12"/>
    <w:rsid w:val="00997339"/>
    <w:rsid w:val="00997E8E"/>
    <w:rsid w:val="009A1115"/>
    <w:rsid w:val="009A4E2D"/>
    <w:rsid w:val="009A5484"/>
    <w:rsid w:val="009B6B75"/>
    <w:rsid w:val="009C6C57"/>
    <w:rsid w:val="009C7592"/>
    <w:rsid w:val="009C7F21"/>
    <w:rsid w:val="009D6077"/>
    <w:rsid w:val="009E5D5F"/>
    <w:rsid w:val="009E7091"/>
    <w:rsid w:val="00A03E79"/>
    <w:rsid w:val="00A03EAA"/>
    <w:rsid w:val="00A044A6"/>
    <w:rsid w:val="00A1716D"/>
    <w:rsid w:val="00A174D1"/>
    <w:rsid w:val="00A24C50"/>
    <w:rsid w:val="00A3061D"/>
    <w:rsid w:val="00A322CB"/>
    <w:rsid w:val="00A36212"/>
    <w:rsid w:val="00A44DBF"/>
    <w:rsid w:val="00A45360"/>
    <w:rsid w:val="00A46A45"/>
    <w:rsid w:val="00A46C53"/>
    <w:rsid w:val="00A47B8D"/>
    <w:rsid w:val="00A53CAB"/>
    <w:rsid w:val="00A64870"/>
    <w:rsid w:val="00A725C8"/>
    <w:rsid w:val="00A82A91"/>
    <w:rsid w:val="00A85791"/>
    <w:rsid w:val="00A85ECB"/>
    <w:rsid w:val="00A94FD3"/>
    <w:rsid w:val="00AB2071"/>
    <w:rsid w:val="00AB2957"/>
    <w:rsid w:val="00AB2E92"/>
    <w:rsid w:val="00AB31C0"/>
    <w:rsid w:val="00AB5AAA"/>
    <w:rsid w:val="00AB771A"/>
    <w:rsid w:val="00AC716E"/>
    <w:rsid w:val="00AD01B6"/>
    <w:rsid w:val="00AD0381"/>
    <w:rsid w:val="00AD3136"/>
    <w:rsid w:val="00AE0746"/>
    <w:rsid w:val="00AE2199"/>
    <w:rsid w:val="00AE4067"/>
    <w:rsid w:val="00AE7EA1"/>
    <w:rsid w:val="00AF00B3"/>
    <w:rsid w:val="00AF0C0B"/>
    <w:rsid w:val="00AF148E"/>
    <w:rsid w:val="00AF161D"/>
    <w:rsid w:val="00AF258E"/>
    <w:rsid w:val="00AF2847"/>
    <w:rsid w:val="00AF36DE"/>
    <w:rsid w:val="00AF7A2E"/>
    <w:rsid w:val="00B00D10"/>
    <w:rsid w:val="00B04D16"/>
    <w:rsid w:val="00B10115"/>
    <w:rsid w:val="00B10CF3"/>
    <w:rsid w:val="00B130FE"/>
    <w:rsid w:val="00B14F3C"/>
    <w:rsid w:val="00B1577A"/>
    <w:rsid w:val="00B25D22"/>
    <w:rsid w:val="00B26A8E"/>
    <w:rsid w:val="00B26FD1"/>
    <w:rsid w:val="00B310C7"/>
    <w:rsid w:val="00B3208A"/>
    <w:rsid w:val="00B36BF6"/>
    <w:rsid w:val="00B406E0"/>
    <w:rsid w:val="00B51A1B"/>
    <w:rsid w:val="00B561E6"/>
    <w:rsid w:val="00B73D50"/>
    <w:rsid w:val="00B74488"/>
    <w:rsid w:val="00B8251E"/>
    <w:rsid w:val="00B84140"/>
    <w:rsid w:val="00B85CEC"/>
    <w:rsid w:val="00B86647"/>
    <w:rsid w:val="00B87A3D"/>
    <w:rsid w:val="00B931C1"/>
    <w:rsid w:val="00B96A6A"/>
    <w:rsid w:val="00B9786F"/>
    <w:rsid w:val="00B97D13"/>
    <w:rsid w:val="00BA26B5"/>
    <w:rsid w:val="00BA4C9D"/>
    <w:rsid w:val="00BA7F6C"/>
    <w:rsid w:val="00BB3C99"/>
    <w:rsid w:val="00BB7E0B"/>
    <w:rsid w:val="00BC2721"/>
    <w:rsid w:val="00BC4F84"/>
    <w:rsid w:val="00BC5228"/>
    <w:rsid w:val="00BD06C4"/>
    <w:rsid w:val="00BD104F"/>
    <w:rsid w:val="00BD3E3B"/>
    <w:rsid w:val="00BD73FF"/>
    <w:rsid w:val="00BE29AD"/>
    <w:rsid w:val="00BF62DE"/>
    <w:rsid w:val="00C0661A"/>
    <w:rsid w:val="00C145A0"/>
    <w:rsid w:val="00C24E1F"/>
    <w:rsid w:val="00C271C2"/>
    <w:rsid w:val="00C27830"/>
    <w:rsid w:val="00C36E77"/>
    <w:rsid w:val="00C37636"/>
    <w:rsid w:val="00C37687"/>
    <w:rsid w:val="00C417E5"/>
    <w:rsid w:val="00C450A9"/>
    <w:rsid w:val="00C47C60"/>
    <w:rsid w:val="00C56111"/>
    <w:rsid w:val="00C5768A"/>
    <w:rsid w:val="00C615CB"/>
    <w:rsid w:val="00C66D9C"/>
    <w:rsid w:val="00C808A3"/>
    <w:rsid w:val="00C8249E"/>
    <w:rsid w:val="00C871FC"/>
    <w:rsid w:val="00C9645D"/>
    <w:rsid w:val="00CA37F6"/>
    <w:rsid w:val="00CA3A32"/>
    <w:rsid w:val="00CA3F0D"/>
    <w:rsid w:val="00CB1329"/>
    <w:rsid w:val="00CB136F"/>
    <w:rsid w:val="00CB1B17"/>
    <w:rsid w:val="00CB21B9"/>
    <w:rsid w:val="00CB405E"/>
    <w:rsid w:val="00CB4F36"/>
    <w:rsid w:val="00CB76DE"/>
    <w:rsid w:val="00CC5EA6"/>
    <w:rsid w:val="00CD04FE"/>
    <w:rsid w:val="00CD0DC7"/>
    <w:rsid w:val="00CD1760"/>
    <w:rsid w:val="00CD3D80"/>
    <w:rsid w:val="00CD5800"/>
    <w:rsid w:val="00CF0901"/>
    <w:rsid w:val="00CF1DF6"/>
    <w:rsid w:val="00CF21A1"/>
    <w:rsid w:val="00CF4E74"/>
    <w:rsid w:val="00CF6C71"/>
    <w:rsid w:val="00D016F1"/>
    <w:rsid w:val="00D04A17"/>
    <w:rsid w:val="00D11857"/>
    <w:rsid w:val="00D13BD7"/>
    <w:rsid w:val="00D13D12"/>
    <w:rsid w:val="00D20193"/>
    <w:rsid w:val="00D30CB8"/>
    <w:rsid w:val="00D346EA"/>
    <w:rsid w:val="00D34D26"/>
    <w:rsid w:val="00D37127"/>
    <w:rsid w:val="00D37B67"/>
    <w:rsid w:val="00D40768"/>
    <w:rsid w:val="00D45446"/>
    <w:rsid w:val="00D45D1A"/>
    <w:rsid w:val="00D504BD"/>
    <w:rsid w:val="00D53576"/>
    <w:rsid w:val="00D60E7B"/>
    <w:rsid w:val="00D66442"/>
    <w:rsid w:val="00D67B1C"/>
    <w:rsid w:val="00D7469C"/>
    <w:rsid w:val="00D76609"/>
    <w:rsid w:val="00D76B3F"/>
    <w:rsid w:val="00D7713F"/>
    <w:rsid w:val="00D82651"/>
    <w:rsid w:val="00D911C8"/>
    <w:rsid w:val="00D92657"/>
    <w:rsid w:val="00D951CD"/>
    <w:rsid w:val="00D95FF9"/>
    <w:rsid w:val="00D9778F"/>
    <w:rsid w:val="00DA76DA"/>
    <w:rsid w:val="00DC213C"/>
    <w:rsid w:val="00DC319B"/>
    <w:rsid w:val="00DC5E55"/>
    <w:rsid w:val="00DC64AE"/>
    <w:rsid w:val="00DE42CB"/>
    <w:rsid w:val="00DE4B82"/>
    <w:rsid w:val="00DF059D"/>
    <w:rsid w:val="00DF1194"/>
    <w:rsid w:val="00DF3249"/>
    <w:rsid w:val="00DF6FB7"/>
    <w:rsid w:val="00E00CE9"/>
    <w:rsid w:val="00E078B3"/>
    <w:rsid w:val="00E10AA2"/>
    <w:rsid w:val="00E13E60"/>
    <w:rsid w:val="00E21A58"/>
    <w:rsid w:val="00E25F8F"/>
    <w:rsid w:val="00E27205"/>
    <w:rsid w:val="00E304BC"/>
    <w:rsid w:val="00E31772"/>
    <w:rsid w:val="00E35B7A"/>
    <w:rsid w:val="00E4188C"/>
    <w:rsid w:val="00E53825"/>
    <w:rsid w:val="00E63B6F"/>
    <w:rsid w:val="00E65B4C"/>
    <w:rsid w:val="00E8055A"/>
    <w:rsid w:val="00EA134D"/>
    <w:rsid w:val="00EB308B"/>
    <w:rsid w:val="00EB73B5"/>
    <w:rsid w:val="00EC199F"/>
    <w:rsid w:val="00EC2FAA"/>
    <w:rsid w:val="00EC535B"/>
    <w:rsid w:val="00EC65B1"/>
    <w:rsid w:val="00ED0332"/>
    <w:rsid w:val="00ED4F06"/>
    <w:rsid w:val="00ED704E"/>
    <w:rsid w:val="00EE2A33"/>
    <w:rsid w:val="00EE39AD"/>
    <w:rsid w:val="00EE6144"/>
    <w:rsid w:val="00EE67FE"/>
    <w:rsid w:val="00EE7FFB"/>
    <w:rsid w:val="00EF42D6"/>
    <w:rsid w:val="00F035C5"/>
    <w:rsid w:val="00F07298"/>
    <w:rsid w:val="00F10B5B"/>
    <w:rsid w:val="00F13120"/>
    <w:rsid w:val="00F14471"/>
    <w:rsid w:val="00F2215E"/>
    <w:rsid w:val="00F25A15"/>
    <w:rsid w:val="00F26685"/>
    <w:rsid w:val="00F35EFF"/>
    <w:rsid w:val="00F3618E"/>
    <w:rsid w:val="00F3733E"/>
    <w:rsid w:val="00F4300A"/>
    <w:rsid w:val="00F4302E"/>
    <w:rsid w:val="00F4325D"/>
    <w:rsid w:val="00F50E62"/>
    <w:rsid w:val="00F50FEE"/>
    <w:rsid w:val="00F535F7"/>
    <w:rsid w:val="00F53F52"/>
    <w:rsid w:val="00F63406"/>
    <w:rsid w:val="00F673DF"/>
    <w:rsid w:val="00F7346C"/>
    <w:rsid w:val="00F82910"/>
    <w:rsid w:val="00F9089E"/>
    <w:rsid w:val="00F90C55"/>
    <w:rsid w:val="00F91193"/>
    <w:rsid w:val="00F91A5F"/>
    <w:rsid w:val="00F91BE3"/>
    <w:rsid w:val="00F92AD5"/>
    <w:rsid w:val="00F9435F"/>
    <w:rsid w:val="00F954CF"/>
    <w:rsid w:val="00FB1DA4"/>
    <w:rsid w:val="00FB3963"/>
    <w:rsid w:val="00FB58E2"/>
    <w:rsid w:val="00FE173E"/>
    <w:rsid w:val="00FE1BB7"/>
    <w:rsid w:val="00FE3465"/>
    <w:rsid w:val="00FF0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uiPriority="9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footer" w:locked="1" w:semiHidden="1" w:uiPriority="99" w:unhideWhenUsed="1"/>
    <w:lsdException w:name="caption" w:locked="1" w:uiPriority="35" w:qFormat="1"/>
    <w:lsdException w:name="line number" w:locked="1" w:semiHidden="1" w:uiPriority="99" w:unhideWhenUsed="1"/>
    <w:lsdException w:name="endnote reference" w:locked="1" w:semiHidden="1" w:uiPriority="99" w:unhideWhenUsed="1"/>
    <w:lsdException w:name="Title" w:locked="1" w:uiPriority="10" w:qFormat="1"/>
    <w:lsdException w:name="Default Paragraph Font" w:locked="1" w:semiHidden="1" w:uiPriority="1" w:unhideWhenUsed="1"/>
    <w:lsdException w:name="Subtitle" w:locked="1" w:uiPriority="11" w:qFormat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HTML Top of Form" w:locked="1" w:semiHidden="1" w:uiPriority="99" w:unhideWhenUsed="1"/>
    <w:lsdException w:name="HTML Bottom of Form" w:locked="1" w:semiHidden="1" w:uiPriority="99" w:unhideWhenUsed="1"/>
    <w:lsdException w:name="HTML Acronym" w:locked="1" w:semiHidden="1" w:uiPriority="99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locked="1" w:semiHidden="1" w:uiPriority="99" w:unhideWhenUsed="1"/>
    <w:lsdException w:name="Table Simple 2" w:locked="1" w:semiHidden="1" w:uiPriority="99" w:unhideWhenUsed="1"/>
    <w:lsdException w:name="Table Simple 3" w:locked="1" w:semiHidden="1" w:uiPriority="99" w:unhideWhenUsed="1"/>
    <w:lsdException w:name="Table Classic 1" w:locked="1" w:semiHidden="1" w:uiPriority="99" w:unhideWhenUsed="1"/>
    <w:lsdException w:name="Table Classic 2" w:locked="1" w:semiHidden="1" w:uiPriority="99" w:unhideWhenUsed="1"/>
    <w:lsdException w:name="Table Classic 3" w:locked="1" w:semiHidden="1" w:uiPriority="99" w:unhideWhenUsed="1"/>
    <w:lsdException w:name="Table Classic 4" w:locked="1" w:semiHidden="1" w:uiPriority="99" w:unhideWhenUsed="1"/>
    <w:lsdException w:name="Table Colorful 1" w:locked="1" w:semiHidden="1" w:uiPriority="99" w:unhideWhenUsed="1"/>
    <w:lsdException w:name="Table Colorful 2" w:locked="1" w:semiHidden="1" w:uiPriority="99" w:unhideWhenUsed="1"/>
    <w:lsdException w:name="Table Colorful 3" w:locked="1" w:semiHidden="1" w:uiPriority="99" w:unhideWhenUsed="1"/>
    <w:lsdException w:name="Table Columns 1" w:locked="1" w:semiHidden="1" w:uiPriority="99" w:unhideWhenUsed="1"/>
    <w:lsdException w:name="Table Columns 2" w:locked="1" w:semiHidden="1" w:uiPriority="99" w:unhideWhenUsed="1"/>
    <w:lsdException w:name="Table Columns 3" w:locked="1" w:semiHidden="1" w:uiPriority="99" w:unhideWhenUsed="1"/>
    <w:lsdException w:name="Table Columns 4" w:locked="1" w:semiHidden="1" w:uiPriority="99" w:unhideWhenUsed="1"/>
    <w:lsdException w:name="Table Columns 5" w:locked="1" w:semiHidden="1" w:uiPriority="99" w:unhideWhenUsed="1"/>
    <w:lsdException w:name="Table Grid 1" w:locked="1" w:semiHidden="1" w:uiPriority="99" w:unhideWhenUsed="1"/>
    <w:lsdException w:name="Table Grid 2" w:locked="1" w:semiHidden="1" w:uiPriority="99" w:unhideWhenUsed="1"/>
    <w:lsdException w:name="Table Grid 3" w:locked="1" w:semiHidden="1" w:uiPriority="99" w:unhideWhenUsed="1"/>
    <w:lsdException w:name="Table Grid 4" w:locked="1" w:semiHidden="1" w:uiPriority="99" w:unhideWhenUsed="1"/>
    <w:lsdException w:name="Table Grid 5" w:locked="1" w:semiHidden="1" w:uiPriority="99" w:unhideWhenUsed="1"/>
    <w:lsdException w:name="Table Grid 6" w:locked="1" w:semiHidden="1" w:uiPriority="99" w:unhideWhenUsed="1"/>
    <w:lsdException w:name="Table Grid 7" w:locked="1" w:semiHidden="1" w:uiPriority="99" w:unhideWhenUsed="1"/>
    <w:lsdException w:name="Table Grid 8" w:locked="1" w:semiHidden="1" w:uiPriority="99" w:unhideWhenUsed="1"/>
    <w:lsdException w:name="Table List 1" w:locked="1" w:semiHidden="1" w:uiPriority="99" w:unhideWhenUsed="1"/>
    <w:lsdException w:name="Table List 2" w:locked="1" w:semiHidden="1" w:uiPriority="99" w:unhideWhenUsed="1"/>
    <w:lsdException w:name="Table List 3" w:locked="1" w:semiHidden="1" w:uiPriority="99" w:unhideWhenUsed="1"/>
    <w:lsdException w:name="Table List 4" w:locked="1" w:semiHidden="1" w:uiPriority="99" w:unhideWhenUsed="1"/>
    <w:lsdException w:name="Table List 5" w:locked="1" w:semiHidden="1" w:uiPriority="99" w:unhideWhenUsed="1"/>
    <w:lsdException w:name="Table List 6" w:locked="1" w:semiHidden="1" w:uiPriority="99" w:unhideWhenUsed="1"/>
    <w:lsdException w:name="Table List 7" w:locked="1" w:semiHidden="1" w:uiPriority="99" w:unhideWhenUsed="1"/>
    <w:lsdException w:name="Table List 8" w:locked="1" w:semiHidden="1" w:uiPriority="99" w:unhideWhenUsed="1"/>
    <w:lsdException w:name="Table 3D effects 1" w:locked="1" w:semiHidden="1" w:uiPriority="99" w:unhideWhenUsed="1"/>
    <w:lsdException w:name="Table 3D effects 2" w:locked="1" w:semiHidden="1" w:uiPriority="99" w:unhideWhenUsed="1"/>
    <w:lsdException w:name="Table 3D effects 3" w:locked="1" w:semiHidden="1" w:uiPriority="99" w:unhideWhenUsed="1"/>
    <w:lsdException w:name="Table Contemporary" w:locked="1" w:semiHidden="1" w:uiPriority="99" w:unhideWhenUsed="1"/>
    <w:lsdException w:name="Table Elegant" w:locked="1" w:semiHidden="1" w:uiPriority="99" w:unhideWhenUsed="1"/>
    <w:lsdException w:name="Table Professional" w:locked="1" w:semiHidden="1" w:uiPriority="99" w:unhideWhenUsed="1"/>
    <w:lsdException w:name="Table Subtle 1" w:locked="1" w:semiHidden="1" w:uiPriority="99" w:unhideWhenUsed="1"/>
    <w:lsdException w:name="Table Subtle 2" w:locked="1" w:semiHidden="1" w:uiPriority="99" w:unhideWhenUsed="1"/>
    <w:lsdException w:name="Table Web 1" w:locked="1" w:semiHidden="1" w:uiPriority="99" w:unhideWhenUsed="1"/>
    <w:lsdException w:name="Table Web 2" w:locked="1" w:semiHidden="1" w:uiPriority="99" w:unhideWhenUsed="1"/>
    <w:lsdException w:name="Table Web 3" w:locked="1" w:semiHidden="1" w:uiPriority="99" w:unhideWhenUsed="1"/>
    <w:lsdException w:name="Table Grid" w:locked="1"/>
    <w:lsdException w:name="Table Theme" w:locked="1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7">
    <w:name w:val="Normal"/>
    <w:qFormat/>
    <w:rsid w:val="00F035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aliases w:val="标题1,tzy1,标准标题 1"/>
    <w:basedOn w:val="a7"/>
    <w:next w:val="a7"/>
    <w:link w:val="1Char"/>
    <w:uiPriority w:val="99"/>
    <w:qFormat/>
    <w:rsid w:val="00F035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"/>
    <w:basedOn w:val="a7"/>
    <w:next w:val="30"/>
    <w:link w:val="2Char"/>
    <w:uiPriority w:val="99"/>
    <w:qFormat/>
    <w:rsid w:val="00F035C5"/>
    <w:pPr>
      <w:keepNext/>
      <w:keepLines/>
      <w:tabs>
        <w:tab w:val="num" w:pos="0"/>
      </w:tabs>
      <w:adjustRightInd w:val="0"/>
      <w:spacing w:before="260" w:after="260" w:line="360" w:lineRule="auto"/>
      <w:ind w:left="425" w:hanging="425"/>
      <w:outlineLvl w:val="1"/>
    </w:pPr>
    <w:rPr>
      <w:rFonts w:ascii="宋体" w:hAnsi="宋体" w:cs="宋体"/>
      <w:b/>
      <w:bCs/>
      <w:sz w:val="32"/>
      <w:szCs w:val="32"/>
    </w:rPr>
  </w:style>
  <w:style w:type="paragraph" w:styleId="30">
    <w:name w:val="heading 3"/>
    <w:basedOn w:val="a7"/>
    <w:next w:val="a7"/>
    <w:link w:val="3Char"/>
    <w:uiPriority w:val="99"/>
    <w:qFormat/>
    <w:rsid w:val="00F035C5"/>
    <w:pPr>
      <w:keepNext/>
      <w:keepLines/>
      <w:tabs>
        <w:tab w:val="num" w:pos="0"/>
      </w:tabs>
      <w:spacing w:before="260" w:after="260" w:line="415" w:lineRule="auto"/>
      <w:ind w:left="992" w:hanging="567"/>
      <w:outlineLvl w:val="2"/>
    </w:pPr>
    <w:rPr>
      <w:rFonts w:ascii="宋体" w:hAnsi="宋体" w:cs="宋体"/>
      <w:b/>
      <w:bCs/>
      <w:sz w:val="28"/>
      <w:szCs w:val="28"/>
    </w:rPr>
  </w:style>
  <w:style w:type="paragraph" w:styleId="4">
    <w:name w:val="heading 4"/>
    <w:basedOn w:val="a7"/>
    <w:next w:val="a7"/>
    <w:link w:val="4Char"/>
    <w:uiPriority w:val="99"/>
    <w:qFormat/>
    <w:rsid w:val="00F035C5"/>
    <w:pPr>
      <w:keepNext/>
      <w:keepLines/>
      <w:tabs>
        <w:tab w:val="num" w:pos="0"/>
      </w:tabs>
      <w:spacing w:before="280" w:after="290" w:line="377" w:lineRule="auto"/>
      <w:ind w:left="567" w:hanging="567"/>
      <w:outlineLvl w:val="3"/>
    </w:pPr>
    <w:rPr>
      <w:rFonts w:ascii="宋体" w:hAnsi="宋体" w:cs="宋体"/>
      <w:b/>
      <w:bCs/>
      <w:sz w:val="24"/>
      <w:szCs w:val="24"/>
    </w:rPr>
  </w:style>
  <w:style w:type="paragraph" w:styleId="5">
    <w:name w:val="heading 5"/>
    <w:basedOn w:val="a7"/>
    <w:next w:val="a7"/>
    <w:link w:val="5Char"/>
    <w:uiPriority w:val="99"/>
    <w:qFormat/>
    <w:rsid w:val="00F035C5"/>
    <w:pPr>
      <w:keepNext/>
      <w:keepLines/>
      <w:tabs>
        <w:tab w:val="num" w:pos="0"/>
      </w:tabs>
      <w:spacing w:before="280" w:after="290" w:line="376" w:lineRule="auto"/>
      <w:ind w:left="1984" w:hanging="708"/>
      <w:outlineLvl w:val="4"/>
    </w:pPr>
    <w:rPr>
      <w:b/>
      <w:bCs/>
      <w:sz w:val="28"/>
      <w:szCs w:val="28"/>
    </w:rPr>
  </w:style>
  <w:style w:type="paragraph" w:styleId="6">
    <w:name w:val="heading 6"/>
    <w:basedOn w:val="a7"/>
    <w:next w:val="a7"/>
    <w:link w:val="6Char"/>
    <w:uiPriority w:val="99"/>
    <w:qFormat/>
    <w:rsid w:val="00F035C5"/>
    <w:pPr>
      <w:keepNext/>
      <w:keepLines/>
      <w:spacing w:before="240" w:after="64" w:line="319" w:lineRule="auto"/>
      <w:outlineLvl w:val="5"/>
    </w:pPr>
    <w:rPr>
      <w:rFonts w:ascii="Cambria" w:hAnsi="Cambria" w:cs="Cambria"/>
      <w:b/>
      <w:bCs/>
      <w:kern w:val="0"/>
      <w:sz w:val="24"/>
      <w:szCs w:val="24"/>
    </w:rPr>
  </w:style>
  <w:style w:type="paragraph" w:styleId="7">
    <w:name w:val="heading 7"/>
    <w:basedOn w:val="a7"/>
    <w:next w:val="a8"/>
    <w:link w:val="7Char"/>
    <w:uiPriority w:val="99"/>
    <w:qFormat/>
    <w:rsid w:val="00F035C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Char"/>
    <w:uiPriority w:val="99"/>
    <w:qFormat/>
    <w:rsid w:val="00F035C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7"/>
    <w:next w:val="a8"/>
    <w:link w:val="9Char"/>
    <w:uiPriority w:val="99"/>
    <w:qFormat/>
    <w:rsid w:val="00F035C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Char">
    <w:name w:val="标题 1 Char"/>
    <w:aliases w:val="标题1 Char,tzy1 Char,标准标题 1 Char"/>
    <w:link w:val="1"/>
    <w:uiPriority w:val="99"/>
    <w:locked/>
    <w:rsid w:val="00F035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"/>
    <w:link w:val="20"/>
    <w:uiPriority w:val="99"/>
    <w:locked/>
    <w:rsid w:val="00F035C5"/>
    <w:rPr>
      <w:rFonts w:ascii="宋体" w:hAnsi="宋体" w:cs="宋体"/>
      <w:b/>
      <w:bCs/>
      <w:sz w:val="32"/>
      <w:szCs w:val="32"/>
    </w:rPr>
  </w:style>
  <w:style w:type="character" w:customStyle="1" w:styleId="3Char">
    <w:name w:val="标题 3 Char"/>
    <w:link w:val="30"/>
    <w:uiPriority w:val="99"/>
    <w:locked/>
    <w:rsid w:val="00F035C5"/>
    <w:rPr>
      <w:rFonts w:ascii="宋体" w:hAnsi="宋体" w:cs="宋体"/>
      <w:b/>
      <w:bCs/>
      <w:sz w:val="28"/>
      <w:szCs w:val="28"/>
    </w:rPr>
  </w:style>
  <w:style w:type="character" w:customStyle="1" w:styleId="4Char">
    <w:name w:val="标题 4 Char"/>
    <w:link w:val="4"/>
    <w:uiPriority w:val="99"/>
    <w:locked/>
    <w:rsid w:val="00F035C5"/>
    <w:rPr>
      <w:rFonts w:ascii="宋体" w:hAnsi="宋体" w:cs="宋体"/>
      <w:b/>
      <w:bCs/>
      <w:sz w:val="24"/>
      <w:szCs w:val="24"/>
    </w:rPr>
  </w:style>
  <w:style w:type="character" w:customStyle="1" w:styleId="5Char">
    <w:name w:val="标题 5 Char"/>
    <w:link w:val="5"/>
    <w:uiPriority w:val="99"/>
    <w:locked/>
    <w:rsid w:val="00F035C5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F035C5"/>
    <w:rPr>
      <w:rFonts w:ascii="Cambria" w:eastAsia="宋体" w:hAnsi="Cambria" w:cs="Cambria"/>
      <w:b/>
      <w:bCs/>
      <w:kern w:val="0"/>
      <w:sz w:val="24"/>
      <w:szCs w:val="24"/>
    </w:rPr>
  </w:style>
  <w:style w:type="character" w:customStyle="1" w:styleId="7Char">
    <w:name w:val="标题 7 Char"/>
    <w:link w:val="7"/>
    <w:uiPriority w:val="99"/>
    <w:locked/>
    <w:rsid w:val="00F035C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8Char">
    <w:name w:val="标题 8 Char"/>
    <w:link w:val="8"/>
    <w:uiPriority w:val="99"/>
    <w:locked/>
    <w:rsid w:val="00F035C5"/>
    <w:rPr>
      <w:rFonts w:ascii="Arial" w:eastAsia="黑体" w:hAnsi="Arial" w:cs="Arial"/>
      <w:sz w:val="20"/>
      <w:szCs w:val="20"/>
    </w:rPr>
  </w:style>
  <w:style w:type="character" w:customStyle="1" w:styleId="9Char">
    <w:name w:val="标题 9 Char"/>
    <w:link w:val="9"/>
    <w:uiPriority w:val="99"/>
    <w:locked/>
    <w:rsid w:val="00F035C5"/>
    <w:rPr>
      <w:rFonts w:ascii="Arial" w:eastAsia="黑体" w:hAnsi="Arial" w:cs="Arial"/>
      <w:sz w:val="20"/>
      <w:szCs w:val="20"/>
    </w:rPr>
  </w:style>
  <w:style w:type="table" w:styleId="ac">
    <w:name w:val="Table Grid"/>
    <w:basedOn w:val="aa"/>
    <w:rsid w:val="00F035C5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7"/>
    <w:link w:val="Char"/>
    <w:uiPriority w:val="99"/>
    <w:semiHidden/>
    <w:rsid w:val="00F035C5"/>
    <w:pPr>
      <w:shd w:val="clear" w:color="auto" w:fill="000080"/>
    </w:pPr>
  </w:style>
  <w:style w:type="character" w:customStyle="1" w:styleId="Char">
    <w:name w:val="文档结构图 Char"/>
    <w:link w:val="ad"/>
    <w:uiPriority w:val="99"/>
    <w:locked/>
    <w:rsid w:val="00F035C5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8">
    <w:name w:val="Normal Indent"/>
    <w:basedOn w:val="a7"/>
    <w:link w:val="Char0"/>
    <w:uiPriority w:val="99"/>
    <w:rsid w:val="00F035C5"/>
    <w:pPr>
      <w:spacing w:line="360" w:lineRule="auto"/>
      <w:ind w:firstLineChars="250" w:firstLine="600"/>
    </w:pPr>
    <w:rPr>
      <w:sz w:val="24"/>
      <w:szCs w:val="24"/>
    </w:rPr>
  </w:style>
  <w:style w:type="character" w:customStyle="1" w:styleId="cr4Char">
    <w:name w:val="cr4 Char"/>
    <w:link w:val="cr40"/>
    <w:uiPriority w:val="99"/>
    <w:locked/>
    <w:rsid w:val="00F035C5"/>
    <w:rPr>
      <w:rFonts w:ascii="Arial" w:eastAsia="黑体" w:hAnsi="Arial" w:cs="Arial"/>
      <w:b/>
      <w:bCs/>
      <w:color w:val="000000"/>
      <w:sz w:val="28"/>
      <w:szCs w:val="28"/>
    </w:rPr>
  </w:style>
  <w:style w:type="paragraph" w:customStyle="1" w:styleId="cr40">
    <w:name w:val="cr4"/>
    <w:basedOn w:val="4"/>
    <w:next w:val="a7"/>
    <w:link w:val="cr4Char"/>
    <w:uiPriority w:val="99"/>
    <w:rsid w:val="00F035C5"/>
    <w:pPr>
      <w:spacing w:line="280" w:lineRule="exact"/>
      <w:ind w:left="1984" w:hanging="708"/>
    </w:pPr>
    <w:rPr>
      <w:rFonts w:ascii="Arial" w:eastAsia="黑体" w:hAnsi="Arial" w:cs="Times New Roman"/>
      <w:color w:val="000000"/>
      <w:kern w:val="0"/>
      <w:sz w:val="28"/>
      <w:szCs w:val="28"/>
    </w:rPr>
  </w:style>
  <w:style w:type="paragraph" w:styleId="21">
    <w:name w:val="toc 2"/>
    <w:basedOn w:val="a7"/>
    <w:next w:val="a7"/>
    <w:autoRedefine/>
    <w:uiPriority w:val="39"/>
    <w:rsid w:val="00F035C5"/>
    <w:pPr>
      <w:ind w:leftChars="200" w:left="420"/>
    </w:pPr>
  </w:style>
  <w:style w:type="paragraph" w:styleId="31">
    <w:name w:val="toc 3"/>
    <w:basedOn w:val="a7"/>
    <w:next w:val="a7"/>
    <w:autoRedefine/>
    <w:uiPriority w:val="39"/>
    <w:rsid w:val="008E059F"/>
    <w:pPr>
      <w:tabs>
        <w:tab w:val="left" w:pos="2100"/>
        <w:tab w:val="right" w:leader="dot" w:pos="8302"/>
      </w:tabs>
      <w:ind w:leftChars="400" w:left="840"/>
    </w:pPr>
  </w:style>
  <w:style w:type="character" w:styleId="ae">
    <w:name w:val="Hyperlink"/>
    <w:uiPriority w:val="99"/>
    <w:rsid w:val="00F035C5"/>
    <w:rPr>
      <w:color w:val="0000FF"/>
      <w:u w:val="single"/>
    </w:rPr>
  </w:style>
  <w:style w:type="paragraph" w:styleId="af">
    <w:name w:val="header"/>
    <w:basedOn w:val="a7"/>
    <w:link w:val="Char1"/>
    <w:uiPriority w:val="99"/>
    <w:rsid w:val="00F0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f"/>
    <w:uiPriority w:val="99"/>
    <w:locked/>
    <w:rsid w:val="00F035C5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7"/>
    <w:link w:val="Char2"/>
    <w:uiPriority w:val="99"/>
    <w:rsid w:val="00F0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f0"/>
    <w:uiPriority w:val="99"/>
    <w:locked/>
    <w:rsid w:val="00F035C5"/>
    <w:rPr>
      <w:rFonts w:ascii="Times New Roman" w:eastAsia="宋体" w:hAnsi="Times New Roman" w:cs="Times New Roman"/>
      <w:sz w:val="18"/>
      <w:szCs w:val="18"/>
    </w:rPr>
  </w:style>
  <w:style w:type="character" w:customStyle="1" w:styleId="cr2Char">
    <w:name w:val="cr2 Char"/>
    <w:link w:val="cr2"/>
    <w:uiPriority w:val="99"/>
    <w:locked/>
    <w:rsid w:val="00F035C5"/>
    <w:rPr>
      <w:rFonts w:ascii="Arial" w:eastAsia="黑体" w:hAnsi="Arial" w:cs="Arial"/>
      <w:b/>
      <w:bCs/>
      <w:sz w:val="32"/>
      <w:szCs w:val="32"/>
    </w:rPr>
  </w:style>
  <w:style w:type="paragraph" w:customStyle="1" w:styleId="cr2">
    <w:name w:val="cr2"/>
    <w:basedOn w:val="20"/>
    <w:next w:val="cr3"/>
    <w:link w:val="cr2Char"/>
    <w:uiPriority w:val="99"/>
    <w:rsid w:val="00F035C5"/>
    <w:pPr>
      <w:pageBreakBefore/>
      <w:spacing w:beforeLines="25" w:afterLines="25" w:line="300" w:lineRule="auto"/>
      <w:jc w:val="left"/>
    </w:pPr>
    <w:rPr>
      <w:rFonts w:ascii="Arial" w:eastAsia="黑体" w:hAnsi="Arial" w:cs="Times New Roman"/>
      <w:kern w:val="0"/>
    </w:rPr>
  </w:style>
  <w:style w:type="paragraph" w:customStyle="1" w:styleId="cr3">
    <w:name w:val="cr3"/>
    <w:basedOn w:val="30"/>
    <w:next w:val="cr40"/>
    <w:link w:val="cr3Char"/>
    <w:uiPriority w:val="99"/>
    <w:rsid w:val="00F035C5"/>
    <w:pPr>
      <w:spacing w:beforeLines="25" w:afterLines="25" w:line="300" w:lineRule="auto"/>
    </w:pPr>
    <w:rPr>
      <w:rFonts w:eastAsia="黑体" w:cs="Times New Roman"/>
      <w:kern w:val="0"/>
      <w:sz w:val="30"/>
      <w:szCs w:val="30"/>
    </w:rPr>
  </w:style>
  <w:style w:type="paragraph" w:customStyle="1" w:styleId="cr5">
    <w:name w:val="cr5"/>
    <w:basedOn w:val="5"/>
    <w:next w:val="a7"/>
    <w:link w:val="cr5Char"/>
    <w:autoRedefine/>
    <w:uiPriority w:val="99"/>
    <w:rsid w:val="00F035C5"/>
    <w:pPr>
      <w:spacing w:before="25" w:after="25" w:line="300" w:lineRule="auto"/>
      <w:ind w:left="1985"/>
      <w:jc w:val="left"/>
    </w:pPr>
    <w:rPr>
      <w:rFonts w:ascii="宋体" w:hAnsi="宋体"/>
      <w:b w:val="0"/>
      <w:bCs w:val="0"/>
      <w:kern w:val="0"/>
    </w:rPr>
  </w:style>
  <w:style w:type="paragraph" w:styleId="10">
    <w:name w:val="toc 1"/>
    <w:basedOn w:val="a7"/>
    <w:next w:val="a7"/>
    <w:autoRedefine/>
    <w:uiPriority w:val="99"/>
    <w:semiHidden/>
    <w:rsid w:val="00F035C5"/>
  </w:style>
  <w:style w:type="paragraph" w:styleId="af1">
    <w:name w:val="Title"/>
    <w:basedOn w:val="a7"/>
    <w:next w:val="a7"/>
    <w:link w:val="Char3"/>
    <w:uiPriority w:val="99"/>
    <w:qFormat/>
    <w:rsid w:val="00F035C5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link w:val="af1"/>
    <w:uiPriority w:val="99"/>
    <w:locked/>
    <w:rsid w:val="00F035C5"/>
    <w:rPr>
      <w:rFonts w:ascii="Cambria" w:eastAsia="宋体" w:hAnsi="Cambria" w:cs="Cambria"/>
      <w:b/>
      <w:bCs/>
      <w:sz w:val="32"/>
      <w:szCs w:val="32"/>
    </w:rPr>
  </w:style>
  <w:style w:type="character" w:styleId="af2">
    <w:name w:val="annotation reference"/>
    <w:uiPriority w:val="99"/>
    <w:semiHidden/>
    <w:rsid w:val="00F035C5"/>
    <w:rPr>
      <w:sz w:val="21"/>
      <w:szCs w:val="21"/>
    </w:rPr>
  </w:style>
  <w:style w:type="paragraph" w:styleId="af3">
    <w:name w:val="annotation text"/>
    <w:basedOn w:val="a7"/>
    <w:link w:val="Char4"/>
    <w:uiPriority w:val="99"/>
    <w:semiHidden/>
    <w:rsid w:val="00F035C5"/>
    <w:pPr>
      <w:jc w:val="left"/>
    </w:pPr>
  </w:style>
  <w:style w:type="character" w:customStyle="1" w:styleId="Char4">
    <w:name w:val="批注文字 Char"/>
    <w:link w:val="af3"/>
    <w:uiPriority w:val="99"/>
    <w:locked/>
    <w:rsid w:val="00F035C5"/>
    <w:rPr>
      <w:rFonts w:ascii="Times New Roman" w:eastAsia="宋体" w:hAnsi="Times New Roman" w:cs="Times New Roman"/>
      <w:sz w:val="24"/>
      <w:szCs w:val="24"/>
    </w:rPr>
  </w:style>
  <w:style w:type="paragraph" w:styleId="af4">
    <w:name w:val="annotation subject"/>
    <w:basedOn w:val="af3"/>
    <w:next w:val="af3"/>
    <w:link w:val="Char5"/>
    <w:uiPriority w:val="99"/>
    <w:semiHidden/>
    <w:rsid w:val="00F035C5"/>
    <w:rPr>
      <w:b/>
      <w:bCs/>
    </w:rPr>
  </w:style>
  <w:style w:type="character" w:customStyle="1" w:styleId="Char5">
    <w:name w:val="批注主题 Char"/>
    <w:link w:val="af4"/>
    <w:uiPriority w:val="99"/>
    <w:locked/>
    <w:rsid w:val="00F035C5"/>
    <w:rPr>
      <w:rFonts w:ascii="Times New Roman" w:eastAsia="宋体" w:hAnsi="Times New Roman" w:cs="Times New Roman"/>
      <w:b/>
      <w:bCs/>
      <w:sz w:val="24"/>
      <w:szCs w:val="24"/>
    </w:rPr>
  </w:style>
  <w:style w:type="paragraph" w:styleId="af5">
    <w:name w:val="Balloon Text"/>
    <w:basedOn w:val="a7"/>
    <w:link w:val="Char6"/>
    <w:uiPriority w:val="99"/>
    <w:semiHidden/>
    <w:rsid w:val="00F035C5"/>
    <w:rPr>
      <w:sz w:val="18"/>
      <w:szCs w:val="18"/>
    </w:rPr>
  </w:style>
  <w:style w:type="character" w:customStyle="1" w:styleId="Char6">
    <w:name w:val="批注框文本 Char"/>
    <w:link w:val="af5"/>
    <w:uiPriority w:val="99"/>
    <w:locked/>
    <w:rsid w:val="00F035C5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正文1"/>
    <w:basedOn w:val="a8"/>
    <w:link w:val="1Char0"/>
    <w:uiPriority w:val="99"/>
    <w:rsid w:val="00F035C5"/>
    <w:pPr>
      <w:ind w:firstLineChars="200" w:firstLine="200"/>
    </w:pPr>
  </w:style>
  <w:style w:type="paragraph" w:customStyle="1" w:styleId="12">
    <w:name w:val="样式 正文1 + (符号) 宋体 小五 首行缩进:  2 字符 行距: 单倍行距"/>
    <w:basedOn w:val="11"/>
    <w:uiPriority w:val="99"/>
    <w:rsid w:val="00F035C5"/>
    <w:pPr>
      <w:spacing w:line="240" w:lineRule="auto"/>
      <w:ind w:firstLine="360"/>
    </w:pPr>
    <w:rPr>
      <w:rFonts w:hAnsi="宋体"/>
      <w:sz w:val="21"/>
      <w:szCs w:val="21"/>
    </w:rPr>
  </w:style>
  <w:style w:type="character" w:customStyle="1" w:styleId="Char0">
    <w:name w:val="正文缩进 Char"/>
    <w:link w:val="a8"/>
    <w:uiPriority w:val="99"/>
    <w:locked/>
    <w:rsid w:val="00F035C5"/>
    <w:rPr>
      <w:rFonts w:ascii="Times New Roman" w:eastAsia="宋体" w:hAnsi="Times New Roman" w:cs="Times New Roman"/>
      <w:sz w:val="24"/>
      <w:szCs w:val="24"/>
    </w:rPr>
  </w:style>
  <w:style w:type="character" w:customStyle="1" w:styleId="1Char0">
    <w:name w:val="正文1 Char"/>
    <w:link w:val="11"/>
    <w:uiPriority w:val="99"/>
    <w:locked/>
    <w:rsid w:val="00F035C5"/>
    <w:rPr>
      <w:rFonts w:ascii="Times New Roman" w:eastAsia="宋体" w:hAnsi="Times New Roman" w:cs="Times New Roman"/>
      <w:sz w:val="24"/>
      <w:szCs w:val="24"/>
    </w:rPr>
  </w:style>
  <w:style w:type="paragraph" w:customStyle="1" w:styleId="415">
    <w:name w:val="样式 标题 4 + 行距: 1.5 倍行距"/>
    <w:basedOn w:val="4"/>
    <w:uiPriority w:val="99"/>
    <w:rsid w:val="00F035C5"/>
    <w:pPr>
      <w:spacing w:line="360" w:lineRule="auto"/>
      <w:ind w:left="0" w:firstLine="0"/>
    </w:pPr>
  </w:style>
  <w:style w:type="character" w:customStyle="1" w:styleId="3Char0">
    <w:name w:val="样式3 Char"/>
    <w:link w:val="3"/>
    <w:uiPriority w:val="99"/>
    <w:locked/>
    <w:rsid w:val="00F035C5"/>
    <w:rPr>
      <w:rFonts w:ascii="宋体" w:eastAsia="黑体" w:hAnsi="宋体" w:cs="宋体"/>
      <w:b/>
      <w:bCs/>
      <w:kern w:val="0"/>
      <w:sz w:val="30"/>
      <w:szCs w:val="30"/>
    </w:rPr>
  </w:style>
  <w:style w:type="character" w:customStyle="1" w:styleId="cr3Char">
    <w:name w:val="cr3 Char"/>
    <w:link w:val="cr3"/>
    <w:uiPriority w:val="99"/>
    <w:locked/>
    <w:rsid w:val="00F035C5"/>
    <w:rPr>
      <w:rFonts w:ascii="宋体" w:eastAsia="黑体" w:hAnsi="宋体" w:cs="宋体"/>
      <w:b/>
      <w:bCs/>
      <w:sz w:val="30"/>
      <w:szCs w:val="30"/>
    </w:rPr>
  </w:style>
  <w:style w:type="character" w:customStyle="1" w:styleId="Char7">
    <w:name w:val="无间隔 Char"/>
    <w:link w:val="af6"/>
    <w:uiPriority w:val="99"/>
    <w:locked/>
    <w:rsid w:val="00F035C5"/>
    <w:rPr>
      <w:rFonts w:cs="Calibri"/>
      <w:kern w:val="2"/>
      <w:sz w:val="22"/>
      <w:szCs w:val="22"/>
      <w:lang w:val="en-US" w:eastAsia="zh-CN" w:bidi="ar-SA"/>
    </w:rPr>
  </w:style>
  <w:style w:type="character" w:customStyle="1" w:styleId="3Char1">
    <w:name w:val="正文文本缩进 3 Char"/>
    <w:link w:val="32"/>
    <w:uiPriority w:val="99"/>
    <w:locked/>
    <w:rsid w:val="00F035C5"/>
    <w:rPr>
      <w:sz w:val="24"/>
      <w:szCs w:val="24"/>
    </w:rPr>
  </w:style>
  <w:style w:type="character" w:customStyle="1" w:styleId="cr8Char">
    <w:name w:val="cr8 Char"/>
    <w:link w:val="cr8"/>
    <w:uiPriority w:val="99"/>
    <w:locked/>
    <w:rsid w:val="00F035C5"/>
    <w:rPr>
      <w:b/>
      <w:bCs/>
      <w:sz w:val="24"/>
      <w:szCs w:val="24"/>
    </w:rPr>
  </w:style>
  <w:style w:type="character" w:styleId="af7">
    <w:name w:val="page number"/>
    <w:basedOn w:val="a9"/>
    <w:uiPriority w:val="99"/>
    <w:rsid w:val="00F035C5"/>
  </w:style>
  <w:style w:type="character" w:customStyle="1" w:styleId="cr6Char">
    <w:name w:val="cr6 Char"/>
    <w:link w:val="cr6"/>
    <w:uiPriority w:val="99"/>
    <w:locked/>
    <w:rsid w:val="00F035C5"/>
    <w:rPr>
      <w:rFonts w:ascii="Cambria" w:hAnsi="Cambria" w:cs="Cambria"/>
      <w:b/>
      <w:bCs/>
      <w:sz w:val="24"/>
      <w:szCs w:val="24"/>
    </w:rPr>
  </w:style>
  <w:style w:type="character" w:customStyle="1" w:styleId="8Char0">
    <w:name w:val="样式8 Char"/>
    <w:link w:val="80"/>
    <w:uiPriority w:val="99"/>
    <w:locked/>
    <w:rsid w:val="00F035C5"/>
    <w:rPr>
      <w:rFonts w:ascii="Arial" w:hAnsi="Arial" w:cs="Arial"/>
      <w:sz w:val="24"/>
      <w:szCs w:val="24"/>
    </w:rPr>
  </w:style>
  <w:style w:type="character" w:customStyle="1" w:styleId="cr1Char">
    <w:name w:val="cr1 Char"/>
    <w:link w:val="cr1"/>
    <w:uiPriority w:val="99"/>
    <w:locked/>
    <w:rsid w:val="00F035C5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1Char1">
    <w:name w:val="样式1 Char"/>
    <w:link w:val="13"/>
    <w:uiPriority w:val="99"/>
    <w:locked/>
    <w:rsid w:val="00F035C5"/>
    <w:rPr>
      <w:rFonts w:ascii="黑体" w:eastAsia="黑体" w:hAnsi="黑体" w:cs="黑体"/>
      <w:kern w:val="44"/>
      <w:sz w:val="44"/>
      <w:szCs w:val="44"/>
    </w:rPr>
  </w:style>
  <w:style w:type="character" w:customStyle="1" w:styleId="4Char0">
    <w:name w:val="样式4 Char"/>
    <w:link w:val="40"/>
    <w:uiPriority w:val="99"/>
    <w:locked/>
    <w:rsid w:val="00F035C5"/>
    <w:rPr>
      <w:rFonts w:ascii="Arial" w:eastAsia="黑体" w:hAnsi="Arial" w:cs="Arial"/>
      <w:color w:val="000000"/>
      <w:sz w:val="28"/>
      <w:szCs w:val="28"/>
    </w:rPr>
  </w:style>
  <w:style w:type="character" w:customStyle="1" w:styleId="1Char2">
    <w:name w:val="编号1、 Char"/>
    <w:link w:val="14"/>
    <w:uiPriority w:val="99"/>
    <w:locked/>
    <w:rsid w:val="00F035C5"/>
    <w:rPr>
      <w:rFonts w:ascii="Arial" w:hAnsi="Arial" w:cs="Arial"/>
      <w:sz w:val="24"/>
      <w:szCs w:val="24"/>
    </w:rPr>
  </w:style>
  <w:style w:type="character" w:customStyle="1" w:styleId="6Char0">
    <w:name w:val="样式6 Char"/>
    <w:link w:val="60"/>
    <w:uiPriority w:val="99"/>
    <w:locked/>
    <w:rsid w:val="00F035C5"/>
    <w:rPr>
      <w:rFonts w:ascii="Cambria" w:hAnsi="Cambria" w:cs="Cambria"/>
      <w:sz w:val="24"/>
      <w:szCs w:val="24"/>
    </w:rPr>
  </w:style>
  <w:style w:type="character" w:customStyle="1" w:styleId="Char8">
    <w:name w:val="列出段落 Char"/>
    <w:link w:val="af8"/>
    <w:uiPriority w:val="99"/>
    <w:locked/>
    <w:rsid w:val="00F035C5"/>
    <w:rPr>
      <w:sz w:val="24"/>
      <w:szCs w:val="24"/>
    </w:rPr>
  </w:style>
  <w:style w:type="character" w:customStyle="1" w:styleId="9Char0">
    <w:name w:val="样式9 Char"/>
    <w:link w:val="90"/>
    <w:uiPriority w:val="99"/>
    <w:locked/>
    <w:rsid w:val="00F035C5"/>
    <w:rPr>
      <w:sz w:val="24"/>
      <w:szCs w:val="24"/>
    </w:rPr>
  </w:style>
  <w:style w:type="character" w:customStyle="1" w:styleId="Char9">
    <w:name w:val="正文文本 Char"/>
    <w:link w:val="af9"/>
    <w:uiPriority w:val="99"/>
    <w:locked/>
    <w:rsid w:val="00F035C5"/>
    <w:rPr>
      <w:sz w:val="24"/>
      <w:szCs w:val="24"/>
    </w:rPr>
  </w:style>
  <w:style w:type="character" w:styleId="afa">
    <w:name w:val="Strong"/>
    <w:uiPriority w:val="99"/>
    <w:qFormat/>
    <w:rsid w:val="00F035C5"/>
    <w:rPr>
      <w:b/>
      <w:bCs/>
    </w:rPr>
  </w:style>
  <w:style w:type="character" w:customStyle="1" w:styleId="2Char0">
    <w:name w:val="样式2 Char"/>
    <w:link w:val="2"/>
    <w:uiPriority w:val="99"/>
    <w:locked/>
    <w:rsid w:val="00F035C5"/>
    <w:rPr>
      <w:rFonts w:ascii="Arial" w:eastAsia="黑体" w:hAnsi="Arial" w:cs="Arial"/>
      <w:b/>
      <w:bCs/>
      <w:kern w:val="0"/>
      <w:sz w:val="36"/>
      <w:szCs w:val="36"/>
    </w:rPr>
  </w:style>
  <w:style w:type="character" w:customStyle="1" w:styleId="cr7Char">
    <w:name w:val="cr7 Char"/>
    <w:link w:val="cr7"/>
    <w:uiPriority w:val="99"/>
    <w:locked/>
    <w:rsid w:val="00F035C5"/>
    <w:rPr>
      <w:b/>
      <w:bCs/>
      <w:sz w:val="24"/>
      <w:szCs w:val="24"/>
    </w:rPr>
  </w:style>
  <w:style w:type="character" w:customStyle="1" w:styleId="Chara">
    <w:name w:val="题注 Char"/>
    <w:link w:val="afb"/>
    <w:uiPriority w:val="99"/>
    <w:locked/>
    <w:rsid w:val="00F035C5"/>
    <w:rPr>
      <w:rFonts w:ascii="Arial" w:eastAsia="黑体" w:hAnsi="Arial" w:cs="Arial"/>
    </w:rPr>
  </w:style>
  <w:style w:type="character" w:customStyle="1" w:styleId="style271">
    <w:name w:val="style271"/>
    <w:uiPriority w:val="99"/>
    <w:rsid w:val="00F035C5"/>
    <w:rPr>
      <w:color w:val="FF0000"/>
    </w:rPr>
  </w:style>
  <w:style w:type="character" w:customStyle="1" w:styleId="Charb">
    <w:name w:val="正文文本缩进 Char"/>
    <w:link w:val="afc"/>
    <w:uiPriority w:val="99"/>
    <w:locked/>
    <w:rsid w:val="00F035C5"/>
    <w:rPr>
      <w:sz w:val="24"/>
      <w:szCs w:val="24"/>
    </w:rPr>
  </w:style>
  <w:style w:type="character" w:customStyle="1" w:styleId="Charc">
    <w:name w:val="列表 Char"/>
    <w:link w:val="afd"/>
    <w:uiPriority w:val="99"/>
    <w:locked/>
    <w:rsid w:val="00F035C5"/>
    <w:rPr>
      <w:sz w:val="24"/>
      <w:szCs w:val="24"/>
    </w:rPr>
  </w:style>
  <w:style w:type="character" w:customStyle="1" w:styleId="7Char0">
    <w:name w:val="样式7 Char"/>
    <w:link w:val="70"/>
    <w:uiPriority w:val="99"/>
    <w:locked/>
    <w:rsid w:val="00F035C5"/>
    <w:rPr>
      <w:b/>
      <w:bCs/>
      <w:sz w:val="24"/>
      <w:szCs w:val="24"/>
    </w:rPr>
  </w:style>
  <w:style w:type="character" w:customStyle="1" w:styleId="2Char1">
    <w:name w:val="正文文本缩进 2 Char"/>
    <w:link w:val="22"/>
    <w:uiPriority w:val="99"/>
    <w:locked/>
    <w:rsid w:val="00F035C5"/>
    <w:rPr>
      <w:rFonts w:ascii="宋体" w:eastAsia="宋体" w:cs="宋体"/>
      <w:sz w:val="18"/>
      <w:szCs w:val="18"/>
    </w:rPr>
  </w:style>
  <w:style w:type="character" w:customStyle="1" w:styleId="cataloguedetail-doctitle1">
    <w:name w:val="cataloguedetail-doctitle1"/>
    <w:basedOn w:val="a9"/>
    <w:uiPriority w:val="99"/>
    <w:rsid w:val="00F035C5"/>
  </w:style>
  <w:style w:type="character" w:customStyle="1" w:styleId="cr9Char">
    <w:name w:val="cr9 Char"/>
    <w:link w:val="cr9"/>
    <w:uiPriority w:val="99"/>
    <w:locked/>
    <w:rsid w:val="00F035C5"/>
    <w:rPr>
      <w:rFonts w:ascii="Arial" w:hAnsi="Arial" w:cs="Arial"/>
      <w:sz w:val="24"/>
      <w:szCs w:val="24"/>
    </w:rPr>
  </w:style>
  <w:style w:type="character" w:customStyle="1" w:styleId="MyChar">
    <w:name w:val="My正文 Char"/>
    <w:link w:val="My"/>
    <w:uiPriority w:val="99"/>
    <w:locked/>
    <w:rsid w:val="00F035C5"/>
    <w:rPr>
      <w:rFonts w:ascii="Arial" w:hAnsi="Arial" w:cs="Arial"/>
      <w:sz w:val="24"/>
      <w:szCs w:val="24"/>
    </w:rPr>
  </w:style>
  <w:style w:type="character" w:customStyle="1" w:styleId="Chard">
    <w:name w:val="纯文本 Char"/>
    <w:link w:val="afe"/>
    <w:uiPriority w:val="99"/>
    <w:locked/>
    <w:rsid w:val="00F035C5"/>
    <w:rPr>
      <w:rFonts w:ascii="宋体" w:hAnsi="Courier New" w:cs="宋体"/>
    </w:rPr>
  </w:style>
  <w:style w:type="character" w:customStyle="1" w:styleId="cr5Char">
    <w:name w:val="cr5 Char"/>
    <w:link w:val="cr5"/>
    <w:uiPriority w:val="99"/>
    <w:locked/>
    <w:rsid w:val="00F035C5"/>
    <w:rPr>
      <w:rFonts w:ascii="宋体" w:eastAsia="宋体" w:hAnsi="宋体" w:cs="宋体"/>
      <w:sz w:val="28"/>
      <w:szCs w:val="28"/>
    </w:rPr>
  </w:style>
  <w:style w:type="character" w:customStyle="1" w:styleId="5Char0">
    <w:name w:val="样式5 Char"/>
    <w:link w:val="50"/>
    <w:uiPriority w:val="99"/>
    <w:locked/>
    <w:rsid w:val="00F035C5"/>
    <w:rPr>
      <w:rFonts w:ascii="宋体" w:eastAsia="宋体" w:hAnsi="宋体" w:cs="宋体"/>
      <w:sz w:val="28"/>
      <w:szCs w:val="28"/>
    </w:rPr>
  </w:style>
  <w:style w:type="paragraph" w:styleId="TOC">
    <w:name w:val="TOC Heading"/>
    <w:basedOn w:val="1"/>
    <w:next w:val="a7"/>
    <w:uiPriority w:val="99"/>
    <w:qFormat/>
    <w:rsid w:val="00F035C5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50">
    <w:name w:val="样式5"/>
    <w:basedOn w:val="cr5"/>
    <w:link w:val="5Char0"/>
    <w:uiPriority w:val="99"/>
    <w:rsid w:val="00F035C5"/>
    <w:pPr>
      <w:tabs>
        <w:tab w:val="clear" w:pos="0"/>
      </w:tabs>
      <w:ind w:firstLine="0"/>
    </w:pPr>
  </w:style>
  <w:style w:type="paragraph" w:customStyle="1" w:styleId="80">
    <w:name w:val="样式8"/>
    <w:basedOn w:val="a7"/>
    <w:link w:val="8Char0"/>
    <w:uiPriority w:val="99"/>
    <w:rsid w:val="00F035C5"/>
    <w:pPr>
      <w:spacing w:beforeLines="20" w:afterLines="25" w:line="300" w:lineRule="auto"/>
      <w:ind w:firstLine="420"/>
    </w:pPr>
    <w:rPr>
      <w:rFonts w:ascii="Arial" w:hAnsi="Arial"/>
      <w:kern w:val="0"/>
      <w:sz w:val="24"/>
      <w:szCs w:val="24"/>
    </w:rPr>
  </w:style>
  <w:style w:type="paragraph" w:customStyle="1" w:styleId="paragraph">
    <w:name w:val="paragraph"/>
    <w:basedOn w:val="a7"/>
    <w:uiPriority w:val="99"/>
    <w:rsid w:val="00F035C5"/>
    <w:pPr>
      <w:widowControl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40">
    <w:name w:val="样式4"/>
    <w:basedOn w:val="cr40"/>
    <w:link w:val="4Char0"/>
    <w:uiPriority w:val="99"/>
    <w:rsid w:val="00F035C5"/>
    <w:pPr>
      <w:tabs>
        <w:tab w:val="clear" w:pos="0"/>
      </w:tabs>
      <w:ind w:left="568" w:firstLine="0"/>
    </w:pPr>
    <w:rPr>
      <w:b w:val="0"/>
      <w:bCs w:val="0"/>
    </w:rPr>
  </w:style>
  <w:style w:type="paragraph" w:customStyle="1" w:styleId="aff">
    <w:name w:val="列项——"/>
    <w:uiPriority w:val="99"/>
    <w:rsid w:val="00F035C5"/>
    <w:pPr>
      <w:widowControl w:val="0"/>
      <w:tabs>
        <w:tab w:val="left" w:pos="1140"/>
      </w:tabs>
      <w:ind w:left="840" w:hanging="420"/>
      <w:jc w:val="both"/>
    </w:pPr>
    <w:rPr>
      <w:rFonts w:ascii="宋体" w:hAnsi="Times New Roman" w:cs="宋体"/>
      <w:sz w:val="21"/>
      <w:szCs w:val="21"/>
    </w:rPr>
  </w:style>
  <w:style w:type="paragraph" w:styleId="afe">
    <w:name w:val="Plain Text"/>
    <w:basedOn w:val="a7"/>
    <w:link w:val="Chard"/>
    <w:uiPriority w:val="99"/>
    <w:rsid w:val="00F035C5"/>
    <w:rPr>
      <w:rFonts w:ascii="宋体" w:hAnsi="Courier New"/>
      <w:kern w:val="0"/>
      <w:sz w:val="20"/>
      <w:szCs w:val="20"/>
    </w:rPr>
  </w:style>
  <w:style w:type="character" w:customStyle="1" w:styleId="PlainTextChar1">
    <w:name w:val="Plain Text Char1"/>
    <w:uiPriority w:val="99"/>
    <w:semiHidden/>
    <w:rsid w:val="00DE7289"/>
    <w:rPr>
      <w:rFonts w:ascii="宋体" w:hAnsi="Courier New" w:cs="Courier New"/>
      <w:szCs w:val="21"/>
    </w:rPr>
  </w:style>
  <w:style w:type="character" w:customStyle="1" w:styleId="Char10">
    <w:name w:val="纯文本 Char1"/>
    <w:uiPriority w:val="99"/>
    <w:rsid w:val="00F035C5"/>
    <w:rPr>
      <w:rFonts w:ascii="宋体" w:eastAsia="宋体" w:hAnsi="Courier New" w:cs="宋体"/>
      <w:sz w:val="21"/>
      <w:szCs w:val="21"/>
    </w:rPr>
  </w:style>
  <w:style w:type="paragraph" w:customStyle="1" w:styleId="13">
    <w:name w:val="样式1"/>
    <w:basedOn w:val="cr1"/>
    <w:link w:val="1Char1"/>
    <w:uiPriority w:val="99"/>
    <w:rsid w:val="00F035C5"/>
    <w:rPr>
      <w:b w:val="0"/>
      <w:bCs w:val="0"/>
    </w:rPr>
  </w:style>
  <w:style w:type="paragraph" w:styleId="afb">
    <w:name w:val="caption"/>
    <w:basedOn w:val="a7"/>
    <w:next w:val="a7"/>
    <w:link w:val="Chara"/>
    <w:uiPriority w:val="99"/>
    <w:qFormat/>
    <w:rsid w:val="00F035C5"/>
    <w:pPr>
      <w:spacing w:line="360" w:lineRule="auto"/>
      <w:ind w:firstLineChars="200" w:firstLine="420"/>
    </w:pPr>
    <w:rPr>
      <w:rFonts w:ascii="Arial" w:eastAsia="黑体" w:hAnsi="Arial"/>
      <w:kern w:val="0"/>
      <w:sz w:val="20"/>
      <w:szCs w:val="20"/>
    </w:rPr>
  </w:style>
  <w:style w:type="paragraph" w:customStyle="1" w:styleId="cr8">
    <w:name w:val="cr8"/>
    <w:basedOn w:val="af9"/>
    <w:next w:val="cr9"/>
    <w:link w:val="cr8Char"/>
    <w:uiPriority w:val="99"/>
    <w:rsid w:val="00F035C5"/>
    <w:pPr>
      <w:spacing w:before="25" w:after="25" w:line="300" w:lineRule="auto"/>
    </w:pPr>
    <w:rPr>
      <w:b/>
      <w:bCs/>
    </w:rPr>
  </w:style>
  <w:style w:type="paragraph" w:customStyle="1" w:styleId="subheader">
    <w:name w:val="subheader"/>
    <w:basedOn w:val="a7"/>
    <w:uiPriority w:val="99"/>
    <w:rsid w:val="00F035C5"/>
    <w:pPr>
      <w:widowControl/>
      <w:jc w:val="left"/>
    </w:pPr>
    <w:rPr>
      <w:rFonts w:ascii="Arial" w:hAnsi="Arial" w:cs="Arial"/>
      <w:b/>
      <w:bCs/>
      <w:kern w:val="0"/>
      <w:sz w:val="18"/>
      <w:szCs w:val="18"/>
    </w:rPr>
  </w:style>
  <w:style w:type="paragraph" w:styleId="aff0">
    <w:name w:val="Normal (Web)"/>
    <w:basedOn w:val="a7"/>
    <w:uiPriority w:val="99"/>
    <w:rsid w:val="00F03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r7">
    <w:name w:val="cr7"/>
    <w:basedOn w:val="af9"/>
    <w:next w:val="cr8"/>
    <w:link w:val="cr7Char"/>
    <w:uiPriority w:val="99"/>
    <w:rsid w:val="00F035C5"/>
    <w:pPr>
      <w:spacing w:beforeLines="20" w:afterLines="25" w:line="300" w:lineRule="auto"/>
    </w:pPr>
    <w:rPr>
      <w:b/>
      <w:bCs/>
    </w:rPr>
  </w:style>
  <w:style w:type="paragraph" w:styleId="af6">
    <w:name w:val="No Spacing"/>
    <w:link w:val="Char7"/>
    <w:uiPriority w:val="99"/>
    <w:qFormat/>
    <w:rsid w:val="00F035C5"/>
    <w:rPr>
      <w:rFonts w:cs="Calibri"/>
      <w:kern w:val="2"/>
      <w:sz w:val="22"/>
      <w:szCs w:val="22"/>
    </w:rPr>
  </w:style>
  <w:style w:type="paragraph" w:customStyle="1" w:styleId="My">
    <w:name w:val="My正文"/>
    <w:basedOn w:val="a7"/>
    <w:link w:val="MyChar"/>
    <w:uiPriority w:val="99"/>
    <w:rsid w:val="00F035C5"/>
    <w:pPr>
      <w:adjustRightInd w:val="0"/>
      <w:spacing w:before="120" w:line="360" w:lineRule="auto"/>
      <w:ind w:firstLine="567"/>
      <w:textAlignment w:val="baseline"/>
    </w:pPr>
    <w:rPr>
      <w:rFonts w:ascii="Arial" w:hAnsi="Arial"/>
      <w:kern w:val="0"/>
      <w:sz w:val="24"/>
      <w:szCs w:val="24"/>
    </w:rPr>
  </w:style>
  <w:style w:type="paragraph" w:customStyle="1" w:styleId="Chare">
    <w:name w:val="Char"/>
    <w:basedOn w:val="ad"/>
    <w:uiPriority w:val="99"/>
    <w:rsid w:val="00F035C5"/>
    <w:pPr>
      <w:widowControl/>
      <w:jc w:val="left"/>
    </w:pPr>
    <w:rPr>
      <w:rFonts w:ascii="Tahoma" w:hAnsi="Tahoma" w:cs="Tahoma"/>
      <w:kern w:val="0"/>
      <w:sz w:val="24"/>
      <w:szCs w:val="24"/>
    </w:rPr>
  </w:style>
  <w:style w:type="paragraph" w:customStyle="1" w:styleId="GB231215">
    <w:name w:val="样式 仿宋_GB2312 小四 行距: 1.5 倍行距"/>
    <w:basedOn w:val="a7"/>
    <w:uiPriority w:val="99"/>
    <w:rsid w:val="00F035C5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仿宋_GB2312" w:eastAsia="仿宋_GB2312" w:cs="仿宋_GB2312"/>
      <w:kern w:val="0"/>
      <w:sz w:val="24"/>
      <w:szCs w:val="24"/>
    </w:rPr>
  </w:style>
  <w:style w:type="paragraph" w:styleId="61">
    <w:name w:val="toc 6"/>
    <w:basedOn w:val="a7"/>
    <w:next w:val="a7"/>
    <w:autoRedefine/>
    <w:uiPriority w:val="99"/>
    <w:semiHidden/>
    <w:rsid w:val="00F035C5"/>
    <w:pPr>
      <w:ind w:leftChars="500" w:left="500"/>
    </w:pPr>
  </w:style>
  <w:style w:type="paragraph" w:customStyle="1" w:styleId="60">
    <w:name w:val="样式6"/>
    <w:basedOn w:val="cr6"/>
    <w:link w:val="6Char0"/>
    <w:uiPriority w:val="99"/>
    <w:rsid w:val="00F035C5"/>
    <w:rPr>
      <w:b w:val="0"/>
      <w:bCs w:val="0"/>
    </w:rPr>
  </w:style>
  <w:style w:type="paragraph" w:styleId="afd">
    <w:name w:val="List"/>
    <w:basedOn w:val="a7"/>
    <w:link w:val="Charc"/>
    <w:uiPriority w:val="99"/>
    <w:rsid w:val="00F035C5"/>
    <w:pPr>
      <w:ind w:left="200" w:hangingChars="200" w:hanging="200"/>
    </w:pPr>
    <w:rPr>
      <w:rFonts w:ascii="Calibri" w:hAnsi="Calibri"/>
      <w:kern w:val="0"/>
      <w:sz w:val="24"/>
      <w:szCs w:val="24"/>
    </w:rPr>
  </w:style>
  <w:style w:type="paragraph" w:customStyle="1" w:styleId="cr6">
    <w:name w:val="cr6"/>
    <w:basedOn w:val="6"/>
    <w:next w:val="cr7"/>
    <w:link w:val="cr6Char"/>
    <w:uiPriority w:val="99"/>
    <w:rsid w:val="00F035C5"/>
    <w:pPr>
      <w:spacing w:before="25" w:after="25" w:line="300" w:lineRule="auto"/>
    </w:pPr>
    <w:rPr>
      <w:rFonts w:cs="Times New Roman"/>
    </w:rPr>
  </w:style>
  <w:style w:type="paragraph" w:customStyle="1" w:styleId="14">
    <w:name w:val="编号1、"/>
    <w:basedOn w:val="af8"/>
    <w:next w:val="af9"/>
    <w:link w:val="1Char2"/>
    <w:uiPriority w:val="99"/>
    <w:rsid w:val="00F035C5"/>
    <w:pPr>
      <w:spacing w:beforeLines="25" w:afterLines="25" w:line="300" w:lineRule="auto"/>
      <w:ind w:firstLineChars="0" w:firstLine="0"/>
    </w:pPr>
    <w:rPr>
      <w:rFonts w:ascii="Arial" w:hAnsi="Arial"/>
    </w:rPr>
  </w:style>
  <w:style w:type="paragraph" w:styleId="41">
    <w:name w:val="toc 4"/>
    <w:basedOn w:val="a7"/>
    <w:next w:val="a7"/>
    <w:autoRedefine/>
    <w:uiPriority w:val="99"/>
    <w:semiHidden/>
    <w:rsid w:val="00F035C5"/>
    <w:pPr>
      <w:ind w:leftChars="200" w:left="200"/>
    </w:pPr>
  </w:style>
  <w:style w:type="paragraph" w:customStyle="1" w:styleId="aff1">
    <w:name w:val="表标题"/>
    <w:basedOn w:val="a7"/>
    <w:uiPriority w:val="99"/>
    <w:rsid w:val="00F035C5"/>
    <w:pPr>
      <w:widowControl/>
      <w:jc w:val="center"/>
      <w:textAlignment w:val="baseline"/>
    </w:pPr>
    <w:rPr>
      <w:rFonts w:ascii="黑体" w:eastAsia="黑体" w:cs="黑体"/>
      <w:kern w:val="21"/>
    </w:rPr>
  </w:style>
  <w:style w:type="paragraph" w:styleId="22">
    <w:name w:val="Body Text Indent 2"/>
    <w:basedOn w:val="a7"/>
    <w:link w:val="2Char1"/>
    <w:uiPriority w:val="99"/>
    <w:rsid w:val="00F035C5"/>
    <w:pPr>
      <w:widowControl/>
      <w:spacing w:line="360" w:lineRule="auto"/>
      <w:ind w:firstLineChars="200" w:firstLine="480"/>
      <w:jc w:val="left"/>
    </w:pPr>
    <w:rPr>
      <w:rFonts w:ascii="宋体" w:hAnsi="Calibri"/>
      <w:kern w:val="0"/>
      <w:sz w:val="18"/>
      <w:szCs w:val="18"/>
    </w:rPr>
  </w:style>
  <w:style w:type="character" w:customStyle="1" w:styleId="BodyTextIndent2Char1">
    <w:name w:val="Body Text Indent 2 Char1"/>
    <w:uiPriority w:val="99"/>
    <w:semiHidden/>
    <w:rsid w:val="00DE7289"/>
    <w:rPr>
      <w:rFonts w:ascii="Times New Roman" w:hAnsi="Times New Roman"/>
      <w:szCs w:val="21"/>
    </w:rPr>
  </w:style>
  <w:style w:type="character" w:customStyle="1" w:styleId="2Char10">
    <w:name w:val="正文文本缩进 2 Char1"/>
    <w:uiPriority w:val="99"/>
    <w:rsid w:val="00F035C5"/>
    <w:rPr>
      <w:rFonts w:ascii="Times New Roman" w:eastAsia="宋体" w:hAnsi="Times New Roman" w:cs="Times New Roman"/>
      <w:sz w:val="24"/>
      <w:szCs w:val="24"/>
    </w:rPr>
  </w:style>
  <w:style w:type="paragraph" w:styleId="af9">
    <w:name w:val="Body Text"/>
    <w:basedOn w:val="a7"/>
    <w:link w:val="Char9"/>
    <w:uiPriority w:val="99"/>
    <w:rsid w:val="00F035C5"/>
    <w:pPr>
      <w:spacing w:after="120"/>
    </w:pPr>
    <w:rPr>
      <w:rFonts w:ascii="Calibri" w:hAnsi="Calibri"/>
      <w:kern w:val="0"/>
      <w:sz w:val="24"/>
      <w:szCs w:val="24"/>
    </w:rPr>
  </w:style>
  <w:style w:type="character" w:customStyle="1" w:styleId="BodyTextChar1">
    <w:name w:val="Body Text Char1"/>
    <w:uiPriority w:val="99"/>
    <w:semiHidden/>
    <w:rsid w:val="00DE7289"/>
    <w:rPr>
      <w:rFonts w:ascii="Times New Roman" w:hAnsi="Times New Roman"/>
      <w:szCs w:val="21"/>
    </w:rPr>
  </w:style>
  <w:style w:type="character" w:customStyle="1" w:styleId="Char11">
    <w:name w:val="正文文本 Char1"/>
    <w:uiPriority w:val="99"/>
    <w:rsid w:val="00F035C5"/>
    <w:rPr>
      <w:rFonts w:ascii="Times New Roman" w:eastAsia="宋体" w:hAnsi="Times New Roman" w:cs="Times New Roman"/>
      <w:sz w:val="24"/>
      <w:szCs w:val="24"/>
    </w:rPr>
  </w:style>
  <w:style w:type="paragraph" w:styleId="51">
    <w:name w:val="toc 5"/>
    <w:basedOn w:val="a7"/>
    <w:next w:val="a7"/>
    <w:autoRedefine/>
    <w:uiPriority w:val="99"/>
    <w:semiHidden/>
    <w:rsid w:val="00F035C5"/>
    <w:pPr>
      <w:ind w:leftChars="300" w:left="300"/>
    </w:pPr>
  </w:style>
  <w:style w:type="paragraph" w:styleId="71">
    <w:name w:val="toc 7"/>
    <w:basedOn w:val="a7"/>
    <w:next w:val="a7"/>
    <w:autoRedefine/>
    <w:uiPriority w:val="99"/>
    <w:semiHidden/>
    <w:rsid w:val="00F035C5"/>
    <w:pPr>
      <w:ind w:leftChars="500" w:left="500"/>
    </w:pPr>
  </w:style>
  <w:style w:type="paragraph" w:customStyle="1" w:styleId="70">
    <w:name w:val="样式7"/>
    <w:basedOn w:val="cr7"/>
    <w:link w:val="7Char0"/>
    <w:uiPriority w:val="99"/>
    <w:rsid w:val="00F035C5"/>
  </w:style>
  <w:style w:type="paragraph" w:styleId="af8">
    <w:name w:val="List Paragraph"/>
    <w:basedOn w:val="a7"/>
    <w:link w:val="Char8"/>
    <w:uiPriority w:val="99"/>
    <w:qFormat/>
    <w:rsid w:val="00F035C5"/>
    <w:pPr>
      <w:ind w:firstLineChars="200" w:firstLine="420"/>
    </w:pPr>
    <w:rPr>
      <w:rFonts w:ascii="Calibri" w:hAnsi="Calibri"/>
      <w:kern w:val="0"/>
      <w:sz w:val="24"/>
      <w:szCs w:val="24"/>
    </w:rPr>
  </w:style>
  <w:style w:type="paragraph" w:customStyle="1" w:styleId="aff2">
    <w:name w:val="段"/>
    <w:link w:val="Charf"/>
    <w:uiPriority w:val="99"/>
    <w:rsid w:val="00F035C5"/>
    <w:pPr>
      <w:autoSpaceDE w:val="0"/>
      <w:autoSpaceDN w:val="0"/>
      <w:ind w:firstLineChars="200" w:firstLine="200"/>
      <w:jc w:val="both"/>
    </w:pPr>
    <w:rPr>
      <w:rFonts w:ascii="宋体" w:hAnsi="Times New Roman"/>
      <w:kern w:val="2"/>
      <w:sz w:val="22"/>
      <w:szCs w:val="22"/>
    </w:rPr>
  </w:style>
  <w:style w:type="paragraph" w:customStyle="1" w:styleId="90">
    <w:name w:val="样式9"/>
    <w:basedOn w:val="cr8"/>
    <w:link w:val="9Char0"/>
    <w:uiPriority w:val="99"/>
    <w:rsid w:val="00F035C5"/>
    <w:rPr>
      <w:b w:val="0"/>
      <w:bCs w:val="0"/>
    </w:rPr>
  </w:style>
  <w:style w:type="paragraph" w:customStyle="1" w:styleId="jianju">
    <w:name w:val="jianju"/>
    <w:basedOn w:val="a7"/>
    <w:uiPriority w:val="99"/>
    <w:rsid w:val="00F035C5"/>
    <w:pPr>
      <w:widowControl/>
      <w:spacing w:before="100" w:beforeAutospacing="1" w:after="100" w:afterAutospacing="1" w:line="27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">
    <w:name w:val="样式2"/>
    <w:basedOn w:val="cr2"/>
    <w:link w:val="2Char0"/>
    <w:uiPriority w:val="99"/>
    <w:rsid w:val="00F035C5"/>
    <w:pPr>
      <w:numPr>
        <w:ilvl w:val="1"/>
        <w:numId w:val="22"/>
      </w:numPr>
      <w:adjustRightInd/>
      <w:spacing w:beforeLines="20" w:after="78"/>
    </w:pPr>
  </w:style>
  <w:style w:type="paragraph" w:customStyle="1" w:styleId="3">
    <w:name w:val="样式3"/>
    <w:basedOn w:val="cr3"/>
    <w:link w:val="3Char0"/>
    <w:uiPriority w:val="99"/>
    <w:rsid w:val="00F035C5"/>
    <w:pPr>
      <w:numPr>
        <w:ilvl w:val="2"/>
        <w:numId w:val="22"/>
      </w:numPr>
      <w:spacing w:beforeLines="0"/>
    </w:pPr>
  </w:style>
  <w:style w:type="paragraph" w:customStyle="1" w:styleId="aff3">
    <w:name w:val="标准正文"/>
    <w:basedOn w:val="a7"/>
    <w:uiPriority w:val="99"/>
    <w:rsid w:val="00F035C5"/>
    <w:pPr>
      <w:ind w:firstLineChars="171" w:firstLine="359"/>
    </w:pPr>
  </w:style>
  <w:style w:type="paragraph" w:styleId="32">
    <w:name w:val="Body Text Indent 3"/>
    <w:basedOn w:val="a7"/>
    <w:link w:val="3Char1"/>
    <w:uiPriority w:val="99"/>
    <w:rsid w:val="00F035C5"/>
    <w:pPr>
      <w:autoSpaceDE w:val="0"/>
      <w:autoSpaceDN w:val="0"/>
      <w:adjustRightInd w:val="0"/>
      <w:spacing w:line="300" w:lineRule="auto"/>
      <w:ind w:firstLineChars="175" w:firstLine="420"/>
      <w:jc w:val="left"/>
    </w:pPr>
    <w:rPr>
      <w:rFonts w:ascii="Calibri" w:hAnsi="Calibri"/>
      <w:kern w:val="0"/>
      <w:sz w:val="24"/>
      <w:szCs w:val="24"/>
    </w:rPr>
  </w:style>
  <w:style w:type="character" w:customStyle="1" w:styleId="BodyTextIndent3Char1">
    <w:name w:val="Body Text Indent 3 Char1"/>
    <w:uiPriority w:val="99"/>
    <w:semiHidden/>
    <w:rsid w:val="00DE7289"/>
    <w:rPr>
      <w:rFonts w:ascii="Times New Roman" w:hAnsi="Times New Roman"/>
      <w:sz w:val="16"/>
      <w:szCs w:val="16"/>
    </w:rPr>
  </w:style>
  <w:style w:type="character" w:customStyle="1" w:styleId="3Char10">
    <w:name w:val="正文文本缩进 3 Char1"/>
    <w:uiPriority w:val="99"/>
    <w:rsid w:val="00F035C5"/>
    <w:rPr>
      <w:rFonts w:ascii="Times New Roman" w:eastAsia="宋体" w:hAnsi="Times New Roman" w:cs="Times New Roman"/>
      <w:sz w:val="16"/>
      <w:szCs w:val="16"/>
    </w:rPr>
  </w:style>
  <w:style w:type="paragraph" w:styleId="afc">
    <w:name w:val="Body Text Indent"/>
    <w:basedOn w:val="a7"/>
    <w:link w:val="Charb"/>
    <w:uiPriority w:val="99"/>
    <w:rsid w:val="00F035C5"/>
    <w:pPr>
      <w:widowControl/>
      <w:ind w:firstLineChars="200" w:firstLine="420"/>
      <w:jc w:val="left"/>
    </w:pPr>
    <w:rPr>
      <w:rFonts w:ascii="Calibri" w:hAnsi="Calibri"/>
      <w:kern w:val="0"/>
      <w:sz w:val="24"/>
      <w:szCs w:val="24"/>
    </w:rPr>
  </w:style>
  <w:style w:type="character" w:customStyle="1" w:styleId="BodyTextIndentChar1">
    <w:name w:val="Body Text Indent Char1"/>
    <w:uiPriority w:val="99"/>
    <w:semiHidden/>
    <w:rsid w:val="00DE7289"/>
    <w:rPr>
      <w:rFonts w:ascii="Times New Roman" w:hAnsi="Times New Roman"/>
      <w:szCs w:val="21"/>
    </w:rPr>
  </w:style>
  <w:style w:type="character" w:customStyle="1" w:styleId="Char12">
    <w:name w:val="正文文本缩进 Char1"/>
    <w:uiPriority w:val="99"/>
    <w:rsid w:val="00F035C5"/>
    <w:rPr>
      <w:rFonts w:ascii="Times New Roman" w:eastAsia="宋体" w:hAnsi="Times New Roman" w:cs="Times New Roman"/>
      <w:sz w:val="24"/>
      <w:szCs w:val="24"/>
    </w:rPr>
  </w:style>
  <w:style w:type="paragraph" w:customStyle="1" w:styleId="cr9">
    <w:name w:val="cr9"/>
    <w:basedOn w:val="a7"/>
    <w:link w:val="cr9Char"/>
    <w:uiPriority w:val="99"/>
    <w:rsid w:val="00F035C5"/>
    <w:pPr>
      <w:spacing w:beforeLines="25" w:afterLines="25" w:line="300" w:lineRule="auto"/>
      <w:ind w:firstLine="420"/>
    </w:pPr>
    <w:rPr>
      <w:rFonts w:ascii="Arial" w:hAnsi="Arial"/>
      <w:kern w:val="0"/>
      <w:sz w:val="24"/>
      <w:szCs w:val="24"/>
    </w:rPr>
  </w:style>
  <w:style w:type="paragraph" w:customStyle="1" w:styleId="cr1">
    <w:name w:val="cr1"/>
    <w:basedOn w:val="1"/>
    <w:next w:val="cr2"/>
    <w:link w:val="cr1Char"/>
    <w:uiPriority w:val="99"/>
    <w:rsid w:val="00F035C5"/>
    <w:pPr>
      <w:pageBreakBefore/>
      <w:snapToGrid w:val="0"/>
      <w:spacing w:line="720" w:lineRule="auto"/>
      <w:jc w:val="center"/>
    </w:pPr>
    <w:rPr>
      <w:rFonts w:ascii="黑体" w:eastAsia="黑体" w:hAnsi="黑体"/>
    </w:rPr>
  </w:style>
  <w:style w:type="paragraph" w:styleId="aff4">
    <w:name w:val="Revision"/>
    <w:hidden/>
    <w:uiPriority w:val="99"/>
    <w:semiHidden/>
    <w:rsid w:val="00F035C5"/>
    <w:rPr>
      <w:rFonts w:ascii="Times New Roman" w:hAnsi="Times New Roman"/>
      <w:kern w:val="2"/>
      <w:sz w:val="21"/>
      <w:szCs w:val="21"/>
    </w:rPr>
  </w:style>
  <w:style w:type="character" w:customStyle="1" w:styleId="apple-style-span">
    <w:name w:val="apple-style-span"/>
    <w:basedOn w:val="a9"/>
    <w:uiPriority w:val="99"/>
    <w:rsid w:val="00F035C5"/>
  </w:style>
  <w:style w:type="paragraph" w:customStyle="1" w:styleId="a0">
    <w:name w:val="一级条标题"/>
    <w:next w:val="aff2"/>
    <w:uiPriority w:val="99"/>
    <w:rsid w:val="00F035C5"/>
    <w:pPr>
      <w:numPr>
        <w:ilvl w:val="1"/>
        <w:numId w:val="26"/>
      </w:numPr>
      <w:spacing w:beforeLines="50" w:afterLines="50"/>
      <w:outlineLvl w:val="2"/>
    </w:pPr>
    <w:rPr>
      <w:rFonts w:ascii="黑体" w:eastAsia="黑体" w:hAnsi="Times New Roman" w:cs="黑体"/>
    </w:rPr>
  </w:style>
  <w:style w:type="paragraph" w:customStyle="1" w:styleId="a">
    <w:name w:val="章标题"/>
    <w:next w:val="aff2"/>
    <w:uiPriority w:val="99"/>
    <w:rsid w:val="00F035C5"/>
    <w:pPr>
      <w:numPr>
        <w:numId w:val="26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f2"/>
    <w:link w:val="Charf0"/>
    <w:uiPriority w:val="99"/>
    <w:rsid w:val="00F035C5"/>
    <w:pPr>
      <w:numPr>
        <w:ilvl w:val="2"/>
      </w:numPr>
      <w:spacing w:before="50" w:after="50"/>
      <w:ind w:left="360" w:hanging="360"/>
      <w:outlineLvl w:val="3"/>
    </w:pPr>
    <w:rPr>
      <w:rFonts w:cs="Times New Roman"/>
    </w:rPr>
  </w:style>
  <w:style w:type="paragraph" w:customStyle="1" w:styleId="a2">
    <w:name w:val="三级条标题"/>
    <w:basedOn w:val="a1"/>
    <w:next w:val="aff2"/>
    <w:link w:val="Charf1"/>
    <w:uiPriority w:val="99"/>
    <w:rsid w:val="00F035C5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ff2"/>
    <w:uiPriority w:val="99"/>
    <w:rsid w:val="00F035C5"/>
    <w:pPr>
      <w:numPr>
        <w:ilvl w:val="4"/>
      </w:numPr>
      <w:ind w:left="1985"/>
      <w:outlineLvl w:val="5"/>
    </w:pPr>
  </w:style>
  <w:style w:type="paragraph" w:customStyle="1" w:styleId="a4">
    <w:name w:val="五级条标题"/>
    <w:basedOn w:val="a3"/>
    <w:next w:val="aff2"/>
    <w:uiPriority w:val="99"/>
    <w:rsid w:val="00F035C5"/>
    <w:pPr>
      <w:numPr>
        <w:ilvl w:val="5"/>
      </w:numPr>
      <w:tabs>
        <w:tab w:val="num" w:pos="0"/>
      </w:tabs>
      <w:ind w:left="0"/>
      <w:outlineLvl w:val="6"/>
    </w:pPr>
  </w:style>
  <w:style w:type="paragraph" w:customStyle="1" w:styleId="a5">
    <w:name w:val="正文图标题"/>
    <w:next w:val="aff2"/>
    <w:uiPriority w:val="99"/>
    <w:rsid w:val="00F035C5"/>
    <w:pPr>
      <w:numPr>
        <w:numId w:val="25"/>
      </w:numPr>
      <w:spacing w:beforeLines="50" w:afterLines="50"/>
      <w:jc w:val="center"/>
    </w:pPr>
    <w:rPr>
      <w:rFonts w:ascii="黑体" w:eastAsia="黑体" w:hAnsi="Times New Roman" w:cs="黑体"/>
      <w:sz w:val="21"/>
      <w:szCs w:val="21"/>
    </w:rPr>
  </w:style>
  <w:style w:type="character" w:styleId="aff5">
    <w:name w:val="FollowedHyperlink"/>
    <w:uiPriority w:val="99"/>
    <w:rsid w:val="00F035C5"/>
    <w:rPr>
      <w:color w:val="800080"/>
      <w:u w:val="single"/>
    </w:rPr>
  </w:style>
  <w:style w:type="paragraph" w:customStyle="1" w:styleId="font5">
    <w:name w:val="font5"/>
    <w:basedOn w:val="a7"/>
    <w:uiPriority w:val="99"/>
    <w:rsid w:val="00F03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7"/>
    <w:uiPriority w:val="99"/>
    <w:rsid w:val="00F035C5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6">
    <w:name w:val="xl66"/>
    <w:basedOn w:val="a7"/>
    <w:uiPriority w:val="99"/>
    <w:rsid w:val="00F035C5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7"/>
    <w:uiPriority w:val="99"/>
    <w:rsid w:val="00F035C5"/>
    <w:pPr>
      <w:widowControl/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7"/>
    <w:uiPriority w:val="99"/>
    <w:rsid w:val="00F035C5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7"/>
    <w:uiPriority w:val="99"/>
    <w:rsid w:val="00F035C5"/>
    <w:pPr>
      <w:widowControl/>
      <w:spacing w:before="100" w:beforeAutospacing="1" w:after="100" w:afterAutospacing="1"/>
      <w:jc w:val="center"/>
      <w:textAlignment w:val="top"/>
    </w:pPr>
    <w:rPr>
      <w:kern w:val="0"/>
      <w:sz w:val="20"/>
      <w:szCs w:val="20"/>
    </w:rPr>
  </w:style>
  <w:style w:type="paragraph" w:customStyle="1" w:styleId="xl70">
    <w:name w:val="xl70"/>
    <w:basedOn w:val="a7"/>
    <w:uiPriority w:val="99"/>
    <w:rsid w:val="00F035C5"/>
    <w:pPr>
      <w:widowControl/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71">
    <w:name w:val="xl71"/>
    <w:basedOn w:val="a7"/>
    <w:uiPriority w:val="99"/>
    <w:rsid w:val="00F035C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7"/>
    <w:uiPriority w:val="99"/>
    <w:rsid w:val="00F035C5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7"/>
    <w:uiPriority w:val="99"/>
    <w:rsid w:val="00F035C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kern w:val="0"/>
      <w:sz w:val="20"/>
      <w:szCs w:val="20"/>
    </w:rPr>
  </w:style>
  <w:style w:type="paragraph" w:customStyle="1" w:styleId="xl74">
    <w:name w:val="xl74"/>
    <w:basedOn w:val="a7"/>
    <w:uiPriority w:val="99"/>
    <w:rsid w:val="00F035C5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75">
    <w:name w:val="xl75"/>
    <w:basedOn w:val="a7"/>
    <w:uiPriority w:val="99"/>
    <w:rsid w:val="00F03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6">
    <w:name w:val="xl76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79">
    <w:name w:val="xl79"/>
    <w:basedOn w:val="a7"/>
    <w:uiPriority w:val="99"/>
    <w:rsid w:val="00F03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0">
    <w:name w:val="xl80"/>
    <w:basedOn w:val="a7"/>
    <w:uiPriority w:val="99"/>
    <w:rsid w:val="00F035C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81">
    <w:name w:val="xl81"/>
    <w:basedOn w:val="a7"/>
    <w:uiPriority w:val="99"/>
    <w:rsid w:val="00F035C5"/>
    <w:pPr>
      <w:widowControl/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7"/>
    <w:uiPriority w:val="99"/>
    <w:rsid w:val="00F035C5"/>
    <w:pPr>
      <w:widowControl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83">
    <w:name w:val="xl83"/>
    <w:basedOn w:val="a7"/>
    <w:uiPriority w:val="99"/>
    <w:rsid w:val="00F035C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7"/>
    <w:uiPriority w:val="99"/>
    <w:rsid w:val="00F035C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7"/>
    <w:uiPriority w:val="99"/>
    <w:rsid w:val="00F035C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top"/>
    </w:pPr>
    <w:rPr>
      <w:kern w:val="0"/>
      <w:sz w:val="20"/>
      <w:szCs w:val="20"/>
    </w:rPr>
  </w:style>
  <w:style w:type="paragraph" w:customStyle="1" w:styleId="xl86">
    <w:name w:val="xl86"/>
    <w:basedOn w:val="a7"/>
    <w:uiPriority w:val="99"/>
    <w:rsid w:val="00F035C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87">
    <w:name w:val="xl87"/>
    <w:basedOn w:val="a7"/>
    <w:uiPriority w:val="99"/>
    <w:rsid w:val="00F035C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8">
    <w:name w:val="xl88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89">
    <w:name w:val="xl89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xl90">
    <w:name w:val="xl90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xl91">
    <w:name w:val="xl91"/>
    <w:basedOn w:val="a7"/>
    <w:uiPriority w:val="99"/>
    <w:rsid w:val="00F035C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color w:val="FF0000"/>
      <w:kern w:val="0"/>
      <w:sz w:val="20"/>
      <w:szCs w:val="20"/>
    </w:rPr>
  </w:style>
  <w:style w:type="paragraph" w:customStyle="1" w:styleId="xl92">
    <w:name w:val="xl92"/>
    <w:basedOn w:val="a7"/>
    <w:uiPriority w:val="99"/>
    <w:rsid w:val="00F035C5"/>
    <w:pPr>
      <w:widowControl/>
      <w:spacing w:before="100" w:beforeAutospacing="1" w:after="100" w:afterAutospacing="1"/>
      <w:jc w:val="center"/>
    </w:pPr>
    <w:rPr>
      <w:color w:val="FF0000"/>
      <w:kern w:val="0"/>
      <w:sz w:val="20"/>
      <w:szCs w:val="20"/>
    </w:rPr>
  </w:style>
  <w:style w:type="paragraph" w:customStyle="1" w:styleId="xl93">
    <w:name w:val="xl93"/>
    <w:basedOn w:val="a7"/>
    <w:uiPriority w:val="99"/>
    <w:rsid w:val="00F035C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xl94">
    <w:name w:val="xl94"/>
    <w:basedOn w:val="a7"/>
    <w:uiPriority w:val="99"/>
    <w:rsid w:val="00F035C5"/>
    <w:pPr>
      <w:widowControl/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0"/>
      <w:szCs w:val="20"/>
    </w:rPr>
  </w:style>
  <w:style w:type="paragraph" w:customStyle="1" w:styleId="xl95">
    <w:name w:val="xl95"/>
    <w:basedOn w:val="a7"/>
    <w:uiPriority w:val="99"/>
    <w:rsid w:val="00F035C5"/>
    <w:pPr>
      <w:widowControl/>
      <w:pBdr>
        <w:bottom w:val="single" w:sz="8" w:space="0" w:color="00000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7"/>
    <w:uiPriority w:val="99"/>
    <w:rsid w:val="00F035C5"/>
    <w:pPr>
      <w:widowControl/>
      <w:pBdr>
        <w:top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7"/>
    <w:uiPriority w:val="99"/>
    <w:rsid w:val="00F035C5"/>
    <w:pPr>
      <w:widowControl/>
      <w:pBdr>
        <w:top w:val="single" w:sz="8" w:space="0" w:color="000000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7"/>
    <w:uiPriority w:val="99"/>
    <w:rsid w:val="00F035C5"/>
    <w:pPr>
      <w:widowControl/>
      <w:pBdr>
        <w:bottom w:val="single" w:sz="8" w:space="0" w:color="000000"/>
      </w:pBdr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99">
    <w:name w:val="xl99"/>
    <w:basedOn w:val="a7"/>
    <w:uiPriority w:val="99"/>
    <w:rsid w:val="00F035C5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10">
    <w:name w:val="正文11"/>
    <w:basedOn w:val="a7"/>
    <w:uiPriority w:val="99"/>
    <w:rsid w:val="00F035C5"/>
    <w:pPr>
      <w:adjustRightInd w:val="0"/>
      <w:spacing w:line="312" w:lineRule="atLeast"/>
      <w:textAlignment w:val="baseline"/>
    </w:pPr>
    <w:rPr>
      <w:kern w:val="0"/>
    </w:rPr>
  </w:style>
  <w:style w:type="character" w:customStyle="1" w:styleId="Char13">
    <w:name w:val="文档结构图 Char1"/>
    <w:uiPriority w:val="99"/>
    <w:semiHidden/>
    <w:rsid w:val="00F035C5"/>
    <w:rPr>
      <w:rFonts w:ascii="宋体" w:eastAsia="宋体" w:hAnsi="Times New Roman" w:cs="宋体"/>
      <w:sz w:val="18"/>
      <w:szCs w:val="18"/>
    </w:rPr>
  </w:style>
  <w:style w:type="paragraph" w:customStyle="1" w:styleId="Char14">
    <w:name w:val="Char1"/>
    <w:basedOn w:val="ad"/>
    <w:uiPriority w:val="99"/>
    <w:rsid w:val="00F035C5"/>
    <w:pPr>
      <w:widowControl/>
      <w:jc w:val="left"/>
    </w:pPr>
    <w:rPr>
      <w:rFonts w:ascii="Tahoma" w:hAnsi="Tahoma" w:cs="Tahoma"/>
      <w:kern w:val="0"/>
      <w:sz w:val="24"/>
      <w:szCs w:val="24"/>
    </w:rPr>
  </w:style>
  <w:style w:type="character" w:customStyle="1" w:styleId="Char15">
    <w:name w:val="批注文字 Char1"/>
    <w:uiPriority w:val="99"/>
    <w:semiHidden/>
    <w:rsid w:val="00F035C5"/>
    <w:rPr>
      <w:rFonts w:ascii="Times New Roman" w:eastAsia="宋体" w:hAnsi="Times New Roman" w:cs="Times New Roman"/>
      <w:sz w:val="24"/>
      <w:szCs w:val="24"/>
    </w:rPr>
  </w:style>
  <w:style w:type="character" w:customStyle="1" w:styleId="Char16">
    <w:name w:val="批注框文本 Char1"/>
    <w:uiPriority w:val="99"/>
    <w:semiHidden/>
    <w:rsid w:val="00F035C5"/>
    <w:rPr>
      <w:rFonts w:ascii="Times New Roman" w:eastAsia="宋体" w:hAnsi="Times New Roman" w:cs="Times New Roman"/>
      <w:sz w:val="18"/>
      <w:szCs w:val="18"/>
    </w:rPr>
  </w:style>
  <w:style w:type="character" w:customStyle="1" w:styleId="Char17">
    <w:name w:val="批注主题 Char1"/>
    <w:uiPriority w:val="99"/>
    <w:semiHidden/>
    <w:rsid w:val="00F035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f">
    <w:name w:val="段 Char"/>
    <w:link w:val="aff2"/>
    <w:uiPriority w:val="99"/>
    <w:locked/>
    <w:rsid w:val="00F035C5"/>
    <w:rPr>
      <w:rFonts w:ascii="宋体" w:hAnsi="Times New Roman"/>
      <w:kern w:val="2"/>
      <w:sz w:val="22"/>
      <w:szCs w:val="22"/>
      <w:lang w:val="en-US" w:eastAsia="zh-CN" w:bidi="ar-SA"/>
    </w:rPr>
  </w:style>
  <w:style w:type="character" w:customStyle="1" w:styleId="Charf0">
    <w:name w:val="二级条标题 Char"/>
    <w:link w:val="a1"/>
    <w:uiPriority w:val="99"/>
    <w:locked/>
    <w:rsid w:val="00F035C5"/>
    <w:rPr>
      <w:rFonts w:ascii="黑体" w:eastAsia="黑体" w:hAnsi="Times New Roman" w:cs="黑体"/>
      <w:kern w:val="0"/>
      <w:sz w:val="20"/>
      <w:szCs w:val="20"/>
    </w:rPr>
  </w:style>
  <w:style w:type="character" w:customStyle="1" w:styleId="Charf1">
    <w:name w:val="三级条标题 Char"/>
    <w:link w:val="a2"/>
    <w:uiPriority w:val="99"/>
    <w:locked/>
    <w:rsid w:val="00F035C5"/>
    <w:rPr>
      <w:rFonts w:ascii="黑体" w:eastAsia="黑体" w:hAnsi="Times New Roman" w:cs="黑体"/>
      <w:kern w:val="0"/>
      <w:sz w:val="20"/>
      <w:szCs w:val="20"/>
    </w:rPr>
  </w:style>
  <w:style w:type="paragraph" w:customStyle="1" w:styleId="1105">
    <w:name w:val="样式 标题 1标准标题 1 + 段后: 0.5 行"/>
    <w:basedOn w:val="1"/>
    <w:uiPriority w:val="99"/>
    <w:rsid w:val="00F035C5"/>
    <w:pPr>
      <w:tabs>
        <w:tab w:val="num" w:pos="567"/>
      </w:tabs>
      <w:spacing w:before="0" w:afterLines="50" w:line="240" w:lineRule="auto"/>
      <w:ind w:left="425" w:hanging="425"/>
    </w:pPr>
    <w:rPr>
      <w:rFonts w:eastAsia="黑体"/>
      <w:b w:val="0"/>
      <w:bCs w:val="0"/>
      <w:sz w:val="21"/>
      <w:szCs w:val="21"/>
    </w:rPr>
  </w:style>
  <w:style w:type="paragraph" w:customStyle="1" w:styleId="aff6">
    <w:name w:val="前言、引言标题"/>
    <w:next w:val="a7"/>
    <w:uiPriority w:val="99"/>
    <w:rsid w:val="00F035C5"/>
    <w:pPr>
      <w:shd w:val="clear" w:color="FFFFFF" w:fill="FFFFFF"/>
      <w:tabs>
        <w:tab w:val="num" w:pos="840"/>
      </w:tabs>
      <w:spacing w:before="640" w:after="560"/>
      <w:ind w:left="840" w:hanging="420"/>
      <w:jc w:val="center"/>
      <w:outlineLvl w:val="0"/>
    </w:pPr>
    <w:rPr>
      <w:rFonts w:ascii="黑体" w:eastAsia="黑体" w:hAnsi="Times New Roman" w:cs="黑体"/>
      <w:sz w:val="32"/>
      <w:szCs w:val="32"/>
    </w:rPr>
  </w:style>
  <w:style w:type="paragraph" w:customStyle="1" w:styleId="a6">
    <w:name w:val="列项——（一级）"/>
    <w:uiPriority w:val="99"/>
    <w:rsid w:val="00F035C5"/>
    <w:pPr>
      <w:widowControl w:val="0"/>
      <w:numPr>
        <w:numId w:val="27"/>
      </w:numPr>
      <w:jc w:val="both"/>
    </w:pPr>
    <w:rPr>
      <w:rFonts w:ascii="宋体" w:hAnsi="Times New Roman" w:cs="宋体"/>
      <w:sz w:val="21"/>
      <w:szCs w:val="21"/>
    </w:rPr>
  </w:style>
  <w:style w:type="paragraph" w:customStyle="1" w:styleId="aff7">
    <w:name w:val="图表脚注"/>
    <w:next w:val="aff2"/>
    <w:uiPriority w:val="99"/>
    <w:rsid w:val="00F035C5"/>
    <w:pPr>
      <w:ind w:leftChars="200" w:left="300" w:hangingChars="100" w:hanging="100"/>
      <w:jc w:val="both"/>
    </w:pPr>
    <w:rPr>
      <w:rFonts w:ascii="宋体" w:hAnsi="Times New Roman" w:cs="宋体"/>
      <w:sz w:val="18"/>
      <w:szCs w:val="18"/>
    </w:rPr>
  </w:style>
  <w:style w:type="paragraph" w:styleId="aff8">
    <w:name w:val="footnote text"/>
    <w:basedOn w:val="a7"/>
    <w:link w:val="Charf2"/>
    <w:uiPriority w:val="99"/>
    <w:semiHidden/>
    <w:rsid w:val="00F035C5"/>
    <w:pPr>
      <w:snapToGrid w:val="0"/>
      <w:spacing w:line="360" w:lineRule="auto"/>
      <w:ind w:firstLine="420"/>
      <w:jc w:val="left"/>
    </w:pPr>
    <w:rPr>
      <w:sz w:val="18"/>
      <w:szCs w:val="18"/>
    </w:rPr>
  </w:style>
  <w:style w:type="character" w:customStyle="1" w:styleId="Charf2">
    <w:name w:val="脚注文本 Char"/>
    <w:link w:val="aff8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customStyle="1" w:styleId="33">
    <w:name w:val="标准封面标题3"/>
    <w:basedOn w:val="a7"/>
    <w:next w:val="a7"/>
    <w:uiPriority w:val="99"/>
    <w:rsid w:val="00F035C5"/>
    <w:pPr>
      <w:spacing w:line="360" w:lineRule="auto"/>
      <w:jc w:val="right"/>
    </w:pPr>
    <w:rPr>
      <w:b/>
      <w:bCs/>
      <w:sz w:val="52"/>
      <w:szCs w:val="52"/>
    </w:rPr>
  </w:style>
  <w:style w:type="paragraph" w:customStyle="1" w:styleId="62">
    <w:name w:val="标准封面标题6"/>
    <w:basedOn w:val="a7"/>
    <w:next w:val="a7"/>
    <w:uiPriority w:val="99"/>
    <w:rsid w:val="00F035C5"/>
    <w:pPr>
      <w:spacing w:line="360" w:lineRule="auto"/>
      <w:jc w:val="right"/>
    </w:pPr>
    <w:rPr>
      <w:rFonts w:eastAsia="黑体"/>
      <w:b/>
      <w:bCs/>
      <w:sz w:val="30"/>
      <w:szCs w:val="30"/>
    </w:rPr>
  </w:style>
  <w:style w:type="paragraph" w:customStyle="1" w:styleId="23">
    <w:name w:val="正文2"/>
    <w:basedOn w:val="a7"/>
    <w:uiPriority w:val="99"/>
    <w:rsid w:val="00F035C5"/>
    <w:pPr>
      <w:adjustRightInd w:val="0"/>
      <w:spacing w:line="312" w:lineRule="atLeast"/>
      <w:textAlignment w:val="baseline"/>
    </w:pPr>
    <w:rPr>
      <w:kern w:val="0"/>
    </w:rPr>
  </w:style>
  <w:style w:type="paragraph" w:styleId="aff9">
    <w:name w:val="Body Text First Indent"/>
    <w:basedOn w:val="af9"/>
    <w:link w:val="Charf3"/>
    <w:uiPriority w:val="99"/>
    <w:rsid w:val="00F035C5"/>
    <w:pPr>
      <w:ind w:firstLine="420"/>
    </w:pPr>
  </w:style>
  <w:style w:type="character" w:customStyle="1" w:styleId="Charf3">
    <w:name w:val="正文首行缩进 Char"/>
    <w:link w:val="aff9"/>
    <w:uiPriority w:val="99"/>
    <w:locked/>
    <w:rsid w:val="00F035C5"/>
    <w:rPr>
      <w:rFonts w:ascii="Times New Roman" w:eastAsia="宋体" w:hAnsi="Times New Roman" w:cs="Times New Roman"/>
      <w:sz w:val="24"/>
      <w:szCs w:val="24"/>
    </w:rPr>
  </w:style>
  <w:style w:type="paragraph" w:styleId="affa">
    <w:name w:val="Date"/>
    <w:basedOn w:val="a7"/>
    <w:next w:val="a7"/>
    <w:link w:val="Charf4"/>
    <w:uiPriority w:val="99"/>
    <w:rsid w:val="00F035C5"/>
    <w:pPr>
      <w:spacing w:line="360" w:lineRule="auto"/>
    </w:pPr>
    <w:rPr>
      <w:sz w:val="24"/>
      <w:szCs w:val="24"/>
    </w:rPr>
  </w:style>
  <w:style w:type="character" w:customStyle="1" w:styleId="Charf4">
    <w:name w:val="日期 Char"/>
    <w:link w:val="affa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customStyle="1" w:styleId="34">
    <w:name w:val="正文3"/>
    <w:basedOn w:val="a7"/>
    <w:uiPriority w:val="99"/>
    <w:rsid w:val="00F035C5"/>
    <w:pPr>
      <w:adjustRightInd w:val="0"/>
      <w:spacing w:line="312" w:lineRule="atLeast"/>
      <w:textAlignment w:val="baseline"/>
    </w:pPr>
    <w:rPr>
      <w:kern w:val="0"/>
    </w:rPr>
  </w:style>
  <w:style w:type="paragraph" w:styleId="HTML">
    <w:name w:val="HTML Address"/>
    <w:basedOn w:val="a7"/>
    <w:link w:val="HTMLChar"/>
    <w:uiPriority w:val="99"/>
    <w:rsid w:val="00F035C5"/>
    <w:rPr>
      <w:i/>
      <w:iCs/>
    </w:rPr>
  </w:style>
  <w:style w:type="character" w:customStyle="1" w:styleId="HTMLChar">
    <w:name w:val="HTML 地址 Char"/>
    <w:link w:val="HTML"/>
    <w:uiPriority w:val="99"/>
    <w:locked/>
    <w:rsid w:val="00F035C5"/>
    <w:rPr>
      <w:rFonts w:ascii="Times New Roman" w:eastAsia="宋体" w:hAnsi="Times New Roman" w:cs="Times New Roman"/>
      <w:i/>
      <w:iCs/>
      <w:sz w:val="20"/>
      <w:szCs w:val="20"/>
    </w:rPr>
  </w:style>
  <w:style w:type="paragraph" w:styleId="HTML0">
    <w:name w:val="HTML Preformatted"/>
    <w:basedOn w:val="a7"/>
    <w:link w:val="HTMLChar0"/>
    <w:uiPriority w:val="99"/>
    <w:rsid w:val="00F035C5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link w:val="HTML0"/>
    <w:uiPriority w:val="99"/>
    <w:locked/>
    <w:rsid w:val="00F035C5"/>
    <w:rPr>
      <w:rFonts w:ascii="Courier New" w:eastAsia="宋体" w:hAnsi="Courier New" w:cs="Courier New"/>
      <w:sz w:val="20"/>
      <w:szCs w:val="20"/>
    </w:rPr>
  </w:style>
  <w:style w:type="paragraph" w:styleId="affb">
    <w:name w:val="Salutation"/>
    <w:basedOn w:val="a7"/>
    <w:next w:val="a7"/>
    <w:link w:val="Charf5"/>
    <w:uiPriority w:val="99"/>
    <w:rsid w:val="00F035C5"/>
  </w:style>
  <w:style w:type="character" w:customStyle="1" w:styleId="Charf5">
    <w:name w:val="称呼 Char"/>
    <w:link w:val="affb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affc">
    <w:name w:val="E-mail Signature"/>
    <w:basedOn w:val="a7"/>
    <w:link w:val="Charf6"/>
    <w:uiPriority w:val="99"/>
    <w:rsid w:val="00F035C5"/>
  </w:style>
  <w:style w:type="character" w:customStyle="1" w:styleId="Charf6">
    <w:name w:val="电子邮件签名 Char"/>
    <w:link w:val="affc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affd">
    <w:name w:val="macro"/>
    <w:link w:val="Charf7"/>
    <w:uiPriority w:val="99"/>
    <w:semiHidden/>
    <w:rsid w:val="00F035C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7">
    <w:name w:val="宏文本 Char"/>
    <w:link w:val="affd"/>
    <w:uiPriority w:val="99"/>
    <w:semiHidden/>
    <w:locked/>
    <w:rsid w:val="00F035C5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paragraph" w:styleId="affe">
    <w:name w:val="envelope return"/>
    <w:basedOn w:val="a7"/>
    <w:uiPriority w:val="99"/>
    <w:rsid w:val="00F035C5"/>
    <w:pPr>
      <w:snapToGrid w:val="0"/>
    </w:pPr>
    <w:rPr>
      <w:rFonts w:ascii="Arial" w:hAnsi="Arial" w:cs="Arial"/>
    </w:rPr>
  </w:style>
  <w:style w:type="paragraph" w:styleId="afff">
    <w:name w:val="Closing"/>
    <w:basedOn w:val="a7"/>
    <w:link w:val="Charf8"/>
    <w:uiPriority w:val="99"/>
    <w:rsid w:val="00F035C5"/>
    <w:pPr>
      <w:ind w:leftChars="2100" w:left="100"/>
    </w:pPr>
  </w:style>
  <w:style w:type="character" w:customStyle="1" w:styleId="Charf8">
    <w:name w:val="结束语 Char"/>
    <w:link w:val="afff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24">
    <w:name w:val="List 2"/>
    <w:basedOn w:val="a7"/>
    <w:uiPriority w:val="99"/>
    <w:rsid w:val="00F035C5"/>
    <w:pPr>
      <w:ind w:leftChars="200" w:left="100" w:hangingChars="200" w:hanging="200"/>
    </w:pPr>
  </w:style>
  <w:style w:type="paragraph" w:styleId="35">
    <w:name w:val="List 3"/>
    <w:basedOn w:val="a7"/>
    <w:uiPriority w:val="99"/>
    <w:rsid w:val="00F035C5"/>
    <w:pPr>
      <w:ind w:leftChars="400" w:left="100" w:hangingChars="200" w:hanging="200"/>
    </w:pPr>
  </w:style>
  <w:style w:type="paragraph" w:styleId="42">
    <w:name w:val="List 4"/>
    <w:basedOn w:val="a7"/>
    <w:uiPriority w:val="99"/>
    <w:rsid w:val="00F035C5"/>
    <w:pPr>
      <w:ind w:leftChars="600" w:left="100" w:hangingChars="200" w:hanging="200"/>
    </w:pPr>
  </w:style>
  <w:style w:type="paragraph" w:styleId="52">
    <w:name w:val="List 5"/>
    <w:basedOn w:val="a7"/>
    <w:uiPriority w:val="99"/>
    <w:rsid w:val="00F035C5"/>
    <w:pPr>
      <w:ind w:leftChars="800" w:left="100" w:hangingChars="200" w:hanging="200"/>
    </w:pPr>
  </w:style>
  <w:style w:type="paragraph" w:styleId="afff0">
    <w:name w:val="List Number"/>
    <w:basedOn w:val="a7"/>
    <w:uiPriority w:val="99"/>
    <w:rsid w:val="00F035C5"/>
    <w:pPr>
      <w:tabs>
        <w:tab w:val="num" w:pos="360"/>
      </w:tabs>
      <w:ind w:left="360" w:hanging="360"/>
    </w:pPr>
  </w:style>
  <w:style w:type="paragraph" w:styleId="25">
    <w:name w:val="List Number 2"/>
    <w:basedOn w:val="a7"/>
    <w:uiPriority w:val="99"/>
    <w:rsid w:val="00F035C5"/>
    <w:pPr>
      <w:tabs>
        <w:tab w:val="num" w:pos="780"/>
      </w:tabs>
      <w:ind w:leftChars="200" w:left="780" w:hangingChars="200" w:hanging="360"/>
    </w:pPr>
  </w:style>
  <w:style w:type="paragraph" w:styleId="36">
    <w:name w:val="List Number 3"/>
    <w:basedOn w:val="a7"/>
    <w:uiPriority w:val="99"/>
    <w:rsid w:val="00F035C5"/>
    <w:pPr>
      <w:tabs>
        <w:tab w:val="num" w:pos="1200"/>
      </w:tabs>
      <w:ind w:left="1200" w:hanging="360"/>
    </w:pPr>
  </w:style>
  <w:style w:type="paragraph" w:styleId="43">
    <w:name w:val="List Number 4"/>
    <w:basedOn w:val="a7"/>
    <w:uiPriority w:val="99"/>
    <w:rsid w:val="00F035C5"/>
    <w:pPr>
      <w:tabs>
        <w:tab w:val="num" w:pos="1620"/>
      </w:tabs>
      <w:ind w:leftChars="600" w:left="1620" w:hangingChars="200" w:hanging="360"/>
    </w:pPr>
  </w:style>
  <w:style w:type="paragraph" w:styleId="53">
    <w:name w:val="List Number 5"/>
    <w:basedOn w:val="a7"/>
    <w:uiPriority w:val="99"/>
    <w:rsid w:val="00F035C5"/>
    <w:pPr>
      <w:tabs>
        <w:tab w:val="num" w:pos="2040"/>
      </w:tabs>
      <w:ind w:leftChars="800" w:left="2040" w:hangingChars="200" w:hanging="360"/>
    </w:pPr>
  </w:style>
  <w:style w:type="paragraph" w:styleId="afff1">
    <w:name w:val="List Continue"/>
    <w:basedOn w:val="a7"/>
    <w:uiPriority w:val="99"/>
    <w:rsid w:val="00F035C5"/>
    <w:pPr>
      <w:spacing w:after="120"/>
      <w:ind w:leftChars="200" w:left="420"/>
    </w:pPr>
  </w:style>
  <w:style w:type="paragraph" w:styleId="26">
    <w:name w:val="List Continue 2"/>
    <w:basedOn w:val="a7"/>
    <w:uiPriority w:val="99"/>
    <w:rsid w:val="00F035C5"/>
    <w:pPr>
      <w:spacing w:after="120"/>
      <w:ind w:leftChars="400" w:left="840"/>
    </w:pPr>
  </w:style>
  <w:style w:type="paragraph" w:styleId="37">
    <w:name w:val="List Continue 3"/>
    <w:basedOn w:val="a7"/>
    <w:uiPriority w:val="99"/>
    <w:rsid w:val="00F035C5"/>
    <w:pPr>
      <w:spacing w:after="120"/>
      <w:ind w:leftChars="600" w:left="1260"/>
    </w:pPr>
  </w:style>
  <w:style w:type="paragraph" w:styleId="44">
    <w:name w:val="List Continue 4"/>
    <w:basedOn w:val="a7"/>
    <w:uiPriority w:val="99"/>
    <w:rsid w:val="00F035C5"/>
    <w:pPr>
      <w:spacing w:after="120"/>
      <w:ind w:leftChars="800" w:left="1680"/>
    </w:pPr>
  </w:style>
  <w:style w:type="paragraph" w:styleId="54">
    <w:name w:val="List Continue 5"/>
    <w:basedOn w:val="a7"/>
    <w:uiPriority w:val="99"/>
    <w:rsid w:val="00F035C5"/>
    <w:pPr>
      <w:spacing w:after="120"/>
      <w:ind w:leftChars="1000" w:left="2100"/>
    </w:pPr>
  </w:style>
  <w:style w:type="paragraph" w:styleId="afff2">
    <w:name w:val="List Bullet"/>
    <w:basedOn w:val="a7"/>
    <w:autoRedefine/>
    <w:uiPriority w:val="99"/>
    <w:rsid w:val="00F035C5"/>
    <w:pPr>
      <w:tabs>
        <w:tab w:val="num" w:pos="360"/>
      </w:tabs>
      <w:ind w:left="360" w:hanging="360"/>
    </w:pPr>
  </w:style>
  <w:style w:type="paragraph" w:styleId="27">
    <w:name w:val="List Bullet 2"/>
    <w:basedOn w:val="a7"/>
    <w:autoRedefine/>
    <w:uiPriority w:val="99"/>
    <w:rsid w:val="00F035C5"/>
    <w:pPr>
      <w:tabs>
        <w:tab w:val="num" w:pos="780"/>
      </w:tabs>
      <w:ind w:leftChars="200" w:left="780" w:hangingChars="200" w:hanging="360"/>
    </w:pPr>
  </w:style>
  <w:style w:type="paragraph" w:styleId="38">
    <w:name w:val="List Bullet 3"/>
    <w:basedOn w:val="a7"/>
    <w:autoRedefine/>
    <w:uiPriority w:val="99"/>
    <w:rsid w:val="00F035C5"/>
    <w:pPr>
      <w:tabs>
        <w:tab w:val="num" w:pos="1200"/>
      </w:tabs>
      <w:ind w:leftChars="400" w:left="1200" w:hangingChars="200" w:hanging="360"/>
    </w:pPr>
  </w:style>
  <w:style w:type="paragraph" w:styleId="45">
    <w:name w:val="List Bullet 4"/>
    <w:basedOn w:val="a7"/>
    <w:autoRedefine/>
    <w:uiPriority w:val="99"/>
    <w:rsid w:val="00F035C5"/>
    <w:pPr>
      <w:tabs>
        <w:tab w:val="num" w:pos="1620"/>
      </w:tabs>
      <w:ind w:leftChars="600" w:left="1620" w:hangingChars="200" w:hanging="360"/>
    </w:pPr>
  </w:style>
  <w:style w:type="paragraph" w:styleId="55">
    <w:name w:val="List Bullet 5"/>
    <w:basedOn w:val="a7"/>
    <w:autoRedefine/>
    <w:uiPriority w:val="99"/>
    <w:rsid w:val="00F035C5"/>
    <w:pPr>
      <w:tabs>
        <w:tab w:val="num" w:pos="2040"/>
      </w:tabs>
      <w:ind w:leftChars="800" w:left="2040" w:hangingChars="200" w:hanging="360"/>
    </w:pPr>
  </w:style>
  <w:style w:type="paragraph" w:styleId="81">
    <w:name w:val="toc 8"/>
    <w:basedOn w:val="a7"/>
    <w:next w:val="a7"/>
    <w:autoRedefine/>
    <w:uiPriority w:val="99"/>
    <w:semiHidden/>
    <w:rsid w:val="00F035C5"/>
    <w:pPr>
      <w:ind w:leftChars="1400" w:left="2940"/>
    </w:pPr>
  </w:style>
  <w:style w:type="paragraph" w:styleId="91">
    <w:name w:val="toc 9"/>
    <w:basedOn w:val="a7"/>
    <w:next w:val="a7"/>
    <w:autoRedefine/>
    <w:uiPriority w:val="99"/>
    <w:semiHidden/>
    <w:rsid w:val="00F035C5"/>
    <w:pPr>
      <w:ind w:leftChars="1600" w:left="3360"/>
    </w:pPr>
  </w:style>
  <w:style w:type="paragraph" w:styleId="afff3">
    <w:name w:val="Signature"/>
    <w:basedOn w:val="a7"/>
    <w:link w:val="Charf9"/>
    <w:uiPriority w:val="99"/>
    <w:rsid w:val="00F035C5"/>
    <w:pPr>
      <w:ind w:leftChars="2100" w:left="100"/>
    </w:pPr>
  </w:style>
  <w:style w:type="character" w:customStyle="1" w:styleId="Charf9">
    <w:name w:val="签名 Char"/>
    <w:link w:val="afff3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15">
    <w:name w:val="index 1"/>
    <w:basedOn w:val="a7"/>
    <w:next w:val="a7"/>
    <w:autoRedefine/>
    <w:uiPriority w:val="99"/>
    <w:semiHidden/>
    <w:rsid w:val="00F035C5"/>
  </w:style>
  <w:style w:type="paragraph" w:styleId="28">
    <w:name w:val="index 2"/>
    <w:basedOn w:val="a7"/>
    <w:next w:val="a7"/>
    <w:autoRedefine/>
    <w:uiPriority w:val="99"/>
    <w:semiHidden/>
    <w:rsid w:val="00F035C5"/>
    <w:pPr>
      <w:ind w:leftChars="200" w:left="200"/>
    </w:pPr>
  </w:style>
  <w:style w:type="paragraph" w:styleId="39">
    <w:name w:val="index 3"/>
    <w:basedOn w:val="a7"/>
    <w:next w:val="a7"/>
    <w:autoRedefine/>
    <w:uiPriority w:val="99"/>
    <w:semiHidden/>
    <w:rsid w:val="00F035C5"/>
    <w:pPr>
      <w:ind w:leftChars="400" w:left="400"/>
    </w:pPr>
  </w:style>
  <w:style w:type="paragraph" w:styleId="46">
    <w:name w:val="index 4"/>
    <w:basedOn w:val="a7"/>
    <w:next w:val="a7"/>
    <w:autoRedefine/>
    <w:uiPriority w:val="99"/>
    <w:semiHidden/>
    <w:rsid w:val="00F035C5"/>
    <w:pPr>
      <w:ind w:leftChars="600" w:left="600"/>
    </w:pPr>
  </w:style>
  <w:style w:type="paragraph" w:styleId="56">
    <w:name w:val="index 5"/>
    <w:basedOn w:val="a7"/>
    <w:next w:val="a7"/>
    <w:autoRedefine/>
    <w:uiPriority w:val="99"/>
    <w:semiHidden/>
    <w:rsid w:val="00F035C5"/>
    <w:pPr>
      <w:ind w:leftChars="800" w:left="800"/>
    </w:pPr>
  </w:style>
  <w:style w:type="paragraph" w:styleId="63">
    <w:name w:val="index 6"/>
    <w:basedOn w:val="a7"/>
    <w:next w:val="a7"/>
    <w:autoRedefine/>
    <w:uiPriority w:val="99"/>
    <w:semiHidden/>
    <w:rsid w:val="00F035C5"/>
    <w:pPr>
      <w:ind w:leftChars="1000" w:left="1000"/>
    </w:pPr>
  </w:style>
  <w:style w:type="paragraph" w:styleId="72">
    <w:name w:val="index 7"/>
    <w:basedOn w:val="a7"/>
    <w:next w:val="a7"/>
    <w:autoRedefine/>
    <w:uiPriority w:val="99"/>
    <w:semiHidden/>
    <w:rsid w:val="00F035C5"/>
    <w:pPr>
      <w:ind w:leftChars="1200" w:left="1200"/>
    </w:pPr>
  </w:style>
  <w:style w:type="paragraph" w:styleId="82">
    <w:name w:val="index 8"/>
    <w:basedOn w:val="a7"/>
    <w:next w:val="a7"/>
    <w:autoRedefine/>
    <w:uiPriority w:val="99"/>
    <w:semiHidden/>
    <w:rsid w:val="00F035C5"/>
    <w:pPr>
      <w:ind w:leftChars="1400" w:left="1400"/>
    </w:pPr>
  </w:style>
  <w:style w:type="paragraph" w:styleId="92">
    <w:name w:val="index 9"/>
    <w:basedOn w:val="a7"/>
    <w:next w:val="a7"/>
    <w:autoRedefine/>
    <w:uiPriority w:val="99"/>
    <w:semiHidden/>
    <w:rsid w:val="00F035C5"/>
    <w:pPr>
      <w:ind w:leftChars="1600" w:left="1600"/>
    </w:pPr>
  </w:style>
  <w:style w:type="paragraph" w:styleId="afff4">
    <w:name w:val="index heading"/>
    <w:basedOn w:val="a7"/>
    <w:next w:val="15"/>
    <w:uiPriority w:val="99"/>
    <w:semiHidden/>
    <w:rsid w:val="00F035C5"/>
    <w:rPr>
      <w:rFonts w:ascii="Arial" w:hAnsi="Arial" w:cs="Arial"/>
      <w:b/>
      <w:bCs/>
    </w:rPr>
  </w:style>
  <w:style w:type="paragraph" w:styleId="afff5">
    <w:name w:val="Subtitle"/>
    <w:basedOn w:val="a7"/>
    <w:link w:val="Charfa"/>
    <w:uiPriority w:val="99"/>
    <w:qFormat/>
    <w:rsid w:val="00F035C5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fa">
    <w:name w:val="副标题 Char"/>
    <w:link w:val="afff5"/>
    <w:uiPriority w:val="99"/>
    <w:locked/>
    <w:rsid w:val="00F035C5"/>
    <w:rPr>
      <w:rFonts w:ascii="Arial" w:eastAsia="宋体" w:hAnsi="Arial" w:cs="Arial"/>
      <w:b/>
      <w:bCs/>
      <w:kern w:val="28"/>
      <w:sz w:val="32"/>
      <w:szCs w:val="32"/>
    </w:rPr>
  </w:style>
  <w:style w:type="paragraph" w:styleId="afff6">
    <w:name w:val="table of figures"/>
    <w:basedOn w:val="a7"/>
    <w:next w:val="a7"/>
    <w:uiPriority w:val="99"/>
    <w:semiHidden/>
    <w:rsid w:val="00F035C5"/>
    <w:pPr>
      <w:ind w:leftChars="200" w:left="840" w:hangingChars="200" w:hanging="420"/>
    </w:pPr>
  </w:style>
  <w:style w:type="paragraph" w:styleId="afff7">
    <w:name w:val="endnote text"/>
    <w:basedOn w:val="a7"/>
    <w:link w:val="Charfb"/>
    <w:uiPriority w:val="99"/>
    <w:semiHidden/>
    <w:rsid w:val="00F035C5"/>
    <w:pPr>
      <w:snapToGrid w:val="0"/>
      <w:jc w:val="left"/>
    </w:pPr>
  </w:style>
  <w:style w:type="character" w:customStyle="1" w:styleId="Charfb">
    <w:name w:val="尾注文本 Char"/>
    <w:link w:val="afff7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afff8">
    <w:name w:val="Block Text"/>
    <w:basedOn w:val="a7"/>
    <w:uiPriority w:val="99"/>
    <w:rsid w:val="00F035C5"/>
    <w:pPr>
      <w:spacing w:after="120"/>
      <w:ind w:leftChars="700" w:left="1440" w:rightChars="700" w:right="1440"/>
    </w:pPr>
  </w:style>
  <w:style w:type="paragraph" w:styleId="afff9">
    <w:name w:val="envelope address"/>
    <w:basedOn w:val="a7"/>
    <w:uiPriority w:val="99"/>
    <w:rsid w:val="00F035C5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a">
    <w:name w:val="Message Header"/>
    <w:basedOn w:val="a7"/>
    <w:link w:val="Charfc"/>
    <w:uiPriority w:val="99"/>
    <w:rsid w:val="00F03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Charfc">
    <w:name w:val="信息标题 Char"/>
    <w:link w:val="afffa"/>
    <w:uiPriority w:val="99"/>
    <w:locked/>
    <w:rsid w:val="00F035C5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b">
    <w:name w:val="table of authorities"/>
    <w:basedOn w:val="a7"/>
    <w:next w:val="a7"/>
    <w:uiPriority w:val="99"/>
    <w:semiHidden/>
    <w:rsid w:val="00F035C5"/>
    <w:pPr>
      <w:ind w:leftChars="200" w:left="420"/>
    </w:pPr>
  </w:style>
  <w:style w:type="paragraph" w:styleId="afffc">
    <w:name w:val="toa heading"/>
    <w:basedOn w:val="a7"/>
    <w:next w:val="a7"/>
    <w:uiPriority w:val="99"/>
    <w:semiHidden/>
    <w:rsid w:val="00F035C5"/>
    <w:pPr>
      <w:spacing w:before="120"/>
    </w:pPr>
    <w:rPr>
      <w:rFonts w:ascii="Arial" w:hAnsi="Arial" w:cs="Arial"/>
      <w:sz w:val="24"/>
      <w:szCs w:val="24"/>
    </w:rPr>
  </w:style>
  <w:style w:type="paragraph" w:styleId="29">
    <w:name w:val="Body Text First Indent 2"/>
    <w:basedOn w:val="afc"/>
    <w:link w:val="2Char2"/>
    <w:uiPriority w:val="99"/>
    <w:rsid w:val="00F035C5"/>
    <w:pPr>
      <w:widowControl w:val="0"/>
      <w:spacing w:after="120"/>
      <w:ind w:leftChars="200" w:left="420" w:firstLine="210"/>
      <w:jc w:val="both"/>
    </w:pPr>
  </w:style>
  <w:style w:type="character" w:customStyle="1" w:styleId="2Char2">
    <w:name w:val="正文首行缩进 2 Char"/>
    <w:link w:val="29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2a">
    <w:name w:val="Body Text 2"/>
    <w:basedOn w:val="a7"/>
    <w:link w:val="2Char3"/>
    <w:uiPriority w:val="99"/>
    <w:rsid w:val="00F035C5"/>
    <w:pPr>
      <w:spacing w:after="120" w:line="480" w:lineRule="auto"/>
    </w:pPr>
  </w:style>
  <w:style w:type="character" w:customStyle="1" w:styleId="2Char3">
    <w:name w:val="正文文本 2 Char"/>
    <w:link w:val="2a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paragraph" w:styleId="3a">
    <w:name w:val="Body Text 3"/>
    <w:basedOn w:val="a7"/>
    <w:link w:val="3Char2"/>
    <w:uiPriority w:val="99"/>
    <w:rsid w:val="00F035C5"/>
    <w:pPr>
      <w:spacing w:after="120"/>
    </w:pPr>
    <w:rPr>
      <w:sz w:val="16"/>
      <w:szCs w:val="16"/>
    </w:rPr>
  </w:style>
  <w:style w:type="character" w:customStyle="1" w:styleId="3Char2">
    <w:name w:val="正文文本 3 Char"/>
    <w:link w:val="3a"/>
    <w:uiPriority w:val="99"/>
    <w:locked/>
    <w:rsid w:val="00F035C5"/>
    <w:rPr>
      <w:rFonts w:ascii="Times New Roman" w:eastAsia="宋体" w:hAnsi="Times New Roman" w:cs="Times New Roman"/>
      <w:sz w:val="16"/>
      <w:szCs w:val="16"/>
    </w:rPr>
  </w:style>
  <w:style w:type="paragraph" w:styleId="afffd">
    <w:name w:val="Note Heading"/>
    <w:basedOn w:val="a7"/>
    <w:next w:val="a7"/>
    <w:link w:val="Charfd"/>
    <w:uiPriority w:val="99"/>
    <w:rsid w:val="00F035C5"/>
    <w:pPr>
      <w:jc w:val="center"/>
    </w:pPr>
  </w:style>
  <w:style w:type="character" w:customStyle="1" w:styleId="Charfd">
    <w:name w:val="注释标题 Char"/>
    <w:link w:val="afffd"/>
    <w:uiPriority w:val="99"/>
    <w:locked/>
    <w:rsid w:val="00F035C5"/>
    <w:rPr>
      <w:rFonts w:ascii="Times New Roman" w:eastAsia="宋体" w:hAnsi="Times New Roman" w:cs="Times New Roman"/>
      <w:sz w:val="20"/>
      <w:szCs w:val="20"/>
    </w:rPr>
  </w:style>
  <w:style w:type="character" w:styleId="afffe">
    <w:name w:val="footnote reference"/>
    <w:uiPriority w:val="99"/>
    <w:semiHidden/>
    <w:rsid w:val="00F035C5"/>
    <w:rPr>
      <w:vertAlign w:val="superscript"/>
    </w:rPr>
  </w:style>
  <w:style w:type="paragraph" w:customStyle="1" w:styleId="Default">
    <w:name w:val="Default"/>
    <w:uiPriority w:val="99"/>
    <w:rsid w:val="00F035C5"/>
    <w:pPr>
      <w:widowControl w:val="0"/>
      <w:autoSpaceDE w:val="0"/>
      <w:autoSpaceDN w:val="0"/>
      <w:adjustRightInd w:val="0"/>
    </w:pPr>
    <w:rPr>
      <w:rFonts w:ascii="华文仿宋" w:eastAsia="华文仿宋" w:cs="华文仿宋"/>
      <w:color w:val="000000"/>
      <w:sz w:val="24"/>
      <w:szCs w:val="24"/>
    </w:rPr>
  </w:style>
  <w:style w:type="paragraph" w:customStyle="1" w:styleId="CharChar2CharCharCharCharCharCharCharCharChar1Char">
    <w:name w:val="Char Char2 Char Char Char Char Char Char Char Char Char1 Char"/>
    <w:basedOn w:val="a7"/>
    <w:uiPriority w:val="99"/>
    <w:rsid w:val="00F035C5"/>
    <w:pPr>
      <w:widowControl/>
      <w:spacing w:after="160" w:line="240" w:lineRule="exact"/>
      <w:jc w:val="left"/>
    </w:pPr>
  </w:style>
  <w:style w:type="paragraph" w:customStyle="1" w:styleId="cr4">
    <w:name w:val="样式 cr4 + 左"/>
    <w:basedOn w:val="cr40"/>
    <w:uiPriority w:val="99"/>
    <w:rsid w:val="00F035C5"/>
    <w:pPr>
      <w:numPr>
        <w:numId w:val="22"/>
      </w:numPr>
      <w:jc w:val="left"/>
    </w:pPr>
  </w:style>
  <w:style w:type="character" w:customStyle="1" w:styleId="Char18">
    <w:name w:val="页脚 Char1"/>
    <w:uiPriority w:val="99"/>
    <w:semiHidden/>
    <w:rsid w:val="00F035C5"/>
    <w:rPr>
      <w:rFonts w:ascii="Times New Roman" w:eastAsia="宋体" w:hAnsi="Times New Roman" w:cs="Times New Roman"/>
      <w:sz w:val="18"/>
      <w:szCs w:val="18"/>
    </w:rPr>
  </w:style>
  <w:style w:type="character" w:customStyle="1" w:styleId="Char19">
    <w:name w:val="页眉 Char1"/>
    <w:uiPriority w:val="99"/>
    <w:semiHidden/>
    <w:rsid w:val="00F035C5"/>
    <w:rPr>
      <w:rFonts w:ascii="Times New Roman" w:eastAsia="宋体" w:hAnsi="Times New Roman" w:cs="Times New Roman"/>
      <w:sz w:val="18"/>
      <w:szCs w:val="18"/>
    </w:rPr>
  </w:style>
  <w:style w:type="paragraph" w:customStyle="1" w:styleId="p15">
    <w:name w:val="p15"/>
    <w:basedOn w:val="a7"/>
    <w:uiPriority w:val="99"/>
    <w:rsid w:val="00F035C5"/>
    <w:pPr>
      <w:widowControl/>
      <w:spacing w:line="360" w:lineRule="auto"/>
      <w:ind w:firstLine="420"/>
    </w:pPr>
    <w:rPr>
      <w:kern w:val="0"/>
    </w:rPr>
  </w:style>
  <w:style w:type="character" w:customStyle="1" w:styleId="apple-converted-space">
    <w:name w:val="apple-converted-space"/>
    <w:basedOn w:val="a9"/>
    <w:uiPriority w:val="99"/>
    <w:rsid w:val="00F035C5"/>
  </w:style>
  <w:style w:type="paragraph" w:customStyle="1" w:styleId="150">
    <w:name w:val="样式 首行缩进:  1.5 字符"/>
    <w:basedOn w:val="a7"/>
    <w:rsid w:val="00E65B4C"/>
    <w:pPr>
      <w:spacing w:line="440" w:lineRule="atLeast"/>
      <w:ind w:firstLineChars="200" w:firstLine="200"/>
    </w:pPr>
    <w:rPr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pPr>
      <w:widowControl w:val="0"/>
      <w:jc w:val="both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9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38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179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598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2119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299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436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7236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808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0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baike.baidu.com/view/76320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25370.htm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2373233.ht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baike.baidu.com/view/15392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A259-526F-4F84-8F00-F672C2EB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40</Pages>
  <Words>13791</Words>
  <Characters>22500</Characters>
  <Application>Microsoft Office Word</Application>
  <DocSecurity>0</DocSecurity>
  <Lines>187</Lines>
  <Paragraphs>72</Paragraphs>
  <ScaleCrop>false</ScaleCrop>
  <Company>HP</Company>
  <LinksUpToDate>false</LinksUpToDate>
  <CharactersWithSpaces>36219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</dc:creator>
  <cp:keywords/>
  <dc:description/>
  <cp:lastModifiedBy>zt</cp:lastModifiedBy>
  <cp:revision>24</cp:revision>
  <dcterms:created xsi:type="dcterms:W3CDTF">2013-05-13T03:19:00Z</dcterms:created>
  <dcterms:modified xsi:type="dcterms:W3CDTF">2015-03-16T06:03:00Z</dcterms:modified>
</cp:coreProperties>
</file>